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Change w:author="Mandar Mungee" w:id="0" w:date="2019-09-26T05:25:09Z">
          <w:pPr/>
        </w:pPrChange>
      </w:pPr>
      <w:r w:rsidDel="00000000" w:rsidR="00000000" w:rsidRPr="00000000">
        <w:rPr>
          <w:rtl w:val="0"/>
        </w:rPr>
        <w:t xml:space="preserve">MASTER SUBSCRIPTION</w:t>
      </w:r>
      <w:ins w:author="Mandar Mungee" w:id="0" w:date="2019-09-26T05:56:32Z">
        <w:r w:rsidDel="00000000" w:rsidR="00000000" w:rsidRPr="00000000">
          <w:rPr>
            <w:rtl w:val="0"/>
          </w:rPr>
          <w:t xml:space="preserve"> (SERVICES)</w:t>
        </w:r>
      </w:ins>
      <w:r w:rsidDel="00000000" w:rsidR="00000000" w:rsidRPr="00000000">
        <w:rPr>
          <w:rtl w:val="0"/>
        </w:rPr>
        <w:t xml:space="preserve"> </w:t>
      </w:r>
      <w:commentRangeStart w:id="0"/>
      <w:commentRangeStart w:id="1"/>
      <w:r w:rsidDel="00000000" w:rsidR="00000000" w:rsidRPr="00000000">
        <w:rPr>
          <w:rtl w:val="0"/>
        </w:rPr>
        <w:t xml:space="preserve">AGREEMENT</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MASTER SUBSCRIPTION AGREEMENT GOVERNS CUSTOMER’S ACQUISITION AND USE OF GRENE ROBOTICS  SERVICES. CAPITALIZED TERMS HAVE THE DEFINITIONS SET FORTH HEREIN.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IF CUSTOMER REGISTERS FOR A FREE TRIAL OF GRENE ROBOTICS  SERVICES OR FOR FREE SERVICES, THE APPLICABLE PROVISIONS OF THIS AGREEMENT WILL ALSO GOVERN THAT FREE TRIAL OR THOSE FREE SERVICES.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BY ACCEPTING THIS AGREEMENT, BY (1) CLICKING A BOX INDICATING ACCEPTANCE, (2) EXECUTING AN ORDER FORM THAT REFERENCES THIS AGREEMENT, OR (3) USING FREE SERVICES, CUSTOMER AGREES TO THE TERMS OF THIS AGREEMENT. IF THE INDIVIDUAL ACCEPTING THIS AGREEMENT IS ACCEPTING ON BEHALF OF A COMPANY OR OTHER LEGAL ENTITY, SUCH INDIVIDUAL REPRESENTS THAT THEY HAVE THE AUTHORITY TO BIND SUCH ENTITY AND ITS AFFILIATES TO THESE TERMS AND CONDITIONS, IN WHICH CASE THE TERM “CUSTOMER” SHALL REFER TO SUCH ENTITY AND ITS AFFILIATES. IF THE INDIVIDUAL ACCEPTING THIS AGREEMENT DOES NOT HAVE SUCH AUTHORITY, OR DOES NOT AGREE WITH THESE TERMS AND CONDITIONS, SUCH INDIVIDUAL MUST NOT ACCEPT THIS AGREEMENT AND MAY NOT USE THE SERVICES.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highlight w:val="yellow"/>
          <w:rPrChange w:author="Mandar Mungee" w:id="2" w:date="2019-09-26T06:02:39Z">
            <w:rPr/>
          </w:rPrChange>
        </w:rPr>
      </w:pPr>
      <w:r w:rsidDel="00000000" w:rsidR="00000000" w:rsidRPr="00000000">
        <w:rPr>
          <w:highlight w:val="yellow"/>
          <w:rtl w:val="0"/>
          <w:rPrChange w:author="Mandar Mungee" w:id="2" w:date="2019-09-26T06:02:39Z">
            <w:rPr/>
          </w:rPrChange>
        </w:rPr>
        <w:t xml:space="preserve">The Services may not be accessed for purposes of monitoring their availability, performance or functionality, or for any other benchmarking or competitive purposes.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GRENE ROBOTICS’ ’s direct competitors are prohibited from accessing the Services, except with GRENE ROBOTICS’ ’s prior written consent.</w:t>
      </w:r>
    </w:p>
    <w:p w:rsidR="00000000" w:rsidDel="00000000" w:rsidP="00000000" w:rsidRDefault="00000000" w:rsidRPr="00000000" w14:paraId="0000000C">
      <w:pPr>
        <w:rPr>
          <w:ins w:author="Mandar Mungee" w:id="4" w:date="2019-09-26T05:27:28Z"/>
        </w:rPr>
      </w:pPr>
      <w:r w:rsidDel="00000000" w:rsidR="00000000" w:rsidRPr="00000000">
        <w:rPr>
          <w:rtl w:val="0"/>
        </w:rPr>
        <w:t xml:space="preserve">This </w:t>
      </w:r>
      <w:r w:rsidDel="00000000" w:rsidR="00000000" w:rsidRPr="00000000">
        <w:rPr>
          <w:rtl w:val="0"/>
          <w:rPrChange w:author="Mandar Mungee" w:id="3" w:date="2019-09-26T06:02:41Z">
            <w:rPr/>
          </w:rPrChange>
        </w:rPr>
        <w:t xml:space="preserve">Agreement</w:t>
      </w:r>
      <w:r w:rsidDel="00000000" w:rsidR="00000000" w:rsidRPr="00000000">
        <w:rPr>
          <w:rtl w:val="0"/>
        </w:rPr>
        <w:t xml:space="preserve"> was last updated on </w:t>
      </w:r>
      <w:r w:rsidDel="00000000" w:rsidR="00000000" w:rsidRPr="00000000">
        <w:rPr>
          <w:highlight w:val="yellow"/>
          <w:rtl w:val="0"/>
        </w:rPr>
        <w:t xml:space="preserve">September 1, 2019</w:t>
      </w:r>
      <w:r w:rsidDel="00000000" w:rsidR="00000000" w:rsidRPr="00000000">
        <w:rPr>
          <w:rtl w:val="0"/>
        </w:rPr>
        <w:t xml:space="preserve">. It is effective between Customer and GRENE ROBOTICS as of the date of Customer’s accepting this Agreement.</w:t>
      </w:r>
      <w:ins w:author="Mandar Mungee" w:id="4" w:date="2019-09-26T05:27:28Z">
        <w:r w:rsidDel="00000000" w:rsidR="00000000" w:rsidRPr="00000000">
          <w:rPr>
            <w:rtl w:val="0"/>
          </w:rPr>
        </w:r>
      </w:ins>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1. DEFINITIONS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“Affiliate” means any entity that directly or indirectly controls, is controlled by, or is under common control with the subject entity. “Control,” for purposes of this definition, means direct or indirect ownership or control of more than 50% of the voting interests of the subject entity.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“Agreement” means this Master Subscription Agreement.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shd w:fill="b6d7a8" w:val="clear"/>
        </w:rPr>
      </w:pPr>
      <w:r w:rsidDel="00000000" w:rsidR="00000000" w:rsidRPr="00000000">
        <w:rPr>
          <w:shd w:fill="b6d7a8" w:val="clear"/>
          <w:rtl w:val="0"/>
        </w:rPr>
        <w:t xml:space="preserve">“Beta Services” means GRENE ROBOTICS services or functionality that may be made available to Customer to try at its option at no additional charge which is clearly designated as beta, pilot, limited release, developer preview, non-production, evaluation, or by a similar description.</w:t>
      </w:r>
    </w:p>
    <w:p w:rsidR="00000000" w:rsidDel="00000000" w:rsidP="00000000" w:rsidRDefault="00000000" w:rsidRPr="00000000" w14:paraId="00000015">
      <w:pPr>
        <w:rPr/>
      </w:pPr>
      <w:r w:rsidDel="00000000" w:rsidR="00000000" w:rsidRPr="00000000">
        <w:rPr>
          <w:rtl w:val="0"/>
        </w:rPr>
        <w:t xml:space="preserve">“Content” means information obtained by GRENE ROBOTICS from publicly available sources or its third party content providers and made available to Customer through the Services, Beta Services or pursuant to an Order Form, as more fully described in the Documentation.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“Customer” means in the case of an individual accepting this Agreement on his or her own behalf, such individual, or in the case of an individual accepting this Agreement on behalf of a company or other legal entity, the company or other legal entity for which such individual is accepting this Agreement, and Affiliates of that company or entity (for so long as they remain Affiliates) which have entered into Order Forms.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“Customer Data” means electronic data and information submitted by or for Customer to the Services, excluding Content and Non-GRENE ROBOTICS Applications.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“Documentation” means the applicable Service’s </w:t>
      </w:r>
      <w:r w:rsidDel="00000000" w:rsidR="00000000" w:rsidRPr="00000000">
        <w:rPr>
          <w:highlight w:val="yellow"/>
          <w:rtl w:val="0"/>
        </w:rPr>
        <w:t xml:space="preserve">Trust and Compliance</w:t>
      </w:r>
      <w:r w:rsidDel="00000000" w:rsidR="00000000" w:rsidRPr="00000000">
        <w:rPr>
          <w:rtl w:val="0"/>
        </w:rPr>
        <w:t xml:space="preserve"> documentation at </w:t>
      </w:r>
      <w:r w:rsidDel="00000000" w:rsidR="00000000" w:rsidRPr="00000000">
        <w:rPr>
          <w:highlight w:val="yellow"/>
          <w:rtl w:val="0"/>
        </w:rPr>
        <w:t xml:space="preserve">https://trust.salesforce.com/en/trust-and-compliance-documentation/</w:t>
      </w:r>
      <w:r w:rsidDel="00000000" w:rsidR="00000000" w:rsidRPr="00000000">
        <w:rPr>
          <w:rtl w:val="0"/>
        </w:rPr>
        <w:t xml:space="preserve"> and its usage guides and policies, as updated from time to time, accessible via </w:t>
      </w:r>
      <w:r w:rsidDel="00000000" w:rsidR="00000000" w:rsidRPr="00000000">
        <w:rPr>
          <w:highlight w:val="yellow"/>
          <w:rtl w:val="0"/>
        </w:rPr>
        <w:t xml:space="preserve">help.salesforce.com</w:t>
      </w:r>
      <w:r w:rsidDel="00000000" w:rsidR="00000000" w:rsidRPr="00000000">
        <w:rPr>
          <w:rtl w:val="0"/>
        </w:rPr>
        <w:t xml:space="preserve"> or login to the applicable Service.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“Free Services” means Services that GRENE ROBOTICS makes available to Customer free of charge. Free Services exclude Services offered as a free trial and Purchased Services.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shd w:fill="b6d7a8" w:val="clear"/>
        </w:rPr>
      </w:pPr>
      <w:r w:rsidDel="00000000" w:rsidR="00000000" w:rsidRPr="00000000">
        <w:rPr>
          <w:shd w:fill="b6d7a8" w:val="clear"/>
          <w:rtl w:val="0"/>
        </w:rPr>
        <w:t xml:space="preserve">“Malicious Code” means code, files, scripts, agents or programs intended to do harm, including, for example, viruses, worms, time bombs and Trojan horses.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shd w:fill="b6d7a8" w:val="clear"/>
        </w:rPr>
      </w:pPr>
      <w:r w:rsidDel="00000000" w:rsidR="00000000" w:rsidRPr="00000000">
        <w:rPr>
          <w:rtl w:val="0"/>
        </w:rPr>
        <w:t xml:space="preserve">“Marketplace” means an online directory, catalog or marketplace of applications that interoperate with the Services, </w:t>
      </w:r>
      <w:r w:rsidDel="00000000" w:rsidR="00000000" w:rsidRPr="00000000">
        <w:rPr>
          <w:shd w:fill="b6d7a8" w:val="clear"/>
          <w:rtl w:val="0"/>
        </w:rPr>
        <w:t xml:space="preserve">including, for example, the AppExchange at http://www.salesforce.com/appexchange, or the Heroku add-ons catalog at https://elements.heroku.com/, and any successor </w:t>
      </w:r>
      <w:commentRangeStart w:id="2"/>
      <w:r w:rsidDel="00000000" w:rsidR="00000000" w:rsidRPr="00000000">
        <w:rPr>
          <w:shd w:fill="b6d7a8" w:val="clear"/>
          <w:rtl w:val="0"/>
        </w:rPr>
        <w:t xml:space="preserve">websites</w:t>
      </w:r>
      <w:commentRangeEnd w:id="2"/>
      <w:r w:rsidDel="00000000" w:rsidR="00000000" w:rsidRPr="00000000">
        <w:commentReference w:id="2"/>
      </w:r>
      <w:r w:rsidDel="00000000" w:rsidR="00000000" w:rsidRPr="00000000">
        <w:rPr>
          <w:shd w:fill="b6d7a8" w:val="clear"/>
          <w:rtl w:val="0"/>
        </w:rPr>
        <w:t xml:space="preserve">.</w:t>
      </w:r>
    </w:p>
    <w:p w:rsidR="00000000" w:rsidDel="00000000" w:rsidP="00000000" w:rsidRDefault="00000000" w:rsidRPr="00000000" w14:paraId="00000022">
      <w:pPr>
        <w:rPr>
          <w:shd w:fill="b6d7a8" w:val="clea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“Non-GRENE ROBOTICS Application” means a Web-based, mobile, offline or other software application functionality that interoperates with a Service, that is provided by Customer or a third party and/or listed on a Marketplace</w:t>
      </w:r>
      <w:r w:rsidDel="00000000" w:rsidR="00000000" w:rsidRPr="00000000">
        <w:rPr>
          <w:shd w:fill="b6d7a8" w:val="clear"/>
          <w:rtl w:val="0"/>
        </w:rPr>
        <w:t xml:space="preserve"> including as Salesforce Labs or under similar designation</w:t>
      </w: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t xml:space="preserve">Non-GRENE ROBOTICS Applications, other than those obtained or provided by Customer, will be identifiable as such.</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“Order Form” means an ordering document or online order specifying the Services to be provided hereunder that is entered into between Customer and GRENE ROBOTICS or any of their Affiliates, including any addenda and supplements thereto. By entering into an Order Form hereunder, an Affiliate agrees to be bound by the terms of this Agreement as if it were an original party hereto.</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“Purchased Services” means Services that Customer or Customer’s Affiliate purchases </w:t>
      </w:r>
      <w:ins w:author="Mandar Mungee" w:id="5" w:date="2019-09-26T06:36:03Z">
        <w:r w:rsidDel="00000000" w:rsidR="00000000" w:rsidRPr="00000000">
          <w:rPr>
            <w:rtl w:val="0"/>
          </w:rPr>
          <w:t xml:space="preserve">based on a Proposal </w:t>
        </w:r>
      </w:ins>
      <w:del w:author="Mandar Mungee" w:id="5" w:date="2019-09-26T06:36:03Z">
        <w:r w:rsidDel="00000000" w:rsidR="00000000" w:rsidRPr="00000000">
          <w:rPr>
            <w:rtl w:val="0"/>
          </w:rPr>
          <w:delText xml:space="preserve">based on a Proposal</w:delText>
        </w:r>
      </w:del>
      <w:r w:rsidDel="00000000" w:rsidR="00000000" w:rsidRPr="00000000">
        <w:rPr>
          <w:rtl w:val="0"/>
        </w:rPr>
        <w:t xml:space="preserve"> or </w:t>
      </w:r>
      <w:ins w:author="Mandar Mungee" w:id="6" w:date="2019-09-26T06:36:32Z">
        <w:r w:rsidDel="00000000" w:rsidR="00000000" w:rsidRPr="00000000">
          <w:rPr>
            <w:rtl w:val="0"/>
          </w:rPr>
          <w:t xml:space="preserve">a Purchase Order or </w:t>
        </w:r>
      </w:ins>
      <w:r w:rsidDel="00000000" w:rsidR="00000000" w:rsidRPr="00000000">
        <w:rPr>
          <w:rtl w:val="0"/>
        </w:rPr>
        <w:t xml:space="preserve">under an Order Form or </w:t>
      </w:r>
      <w:del w:author="Mandar Mungee" w:id="7" w:date="2019-09-26T06:36:42Z">
        <w:r w:rsidDel="00000000" w:rsidR="00000000" w:rsidRPr="00000000">
          <w:rPr>
            <w:rtl w:val="0"/>
          </w:rPr>
          <w:delText xml:space="preserve">Purchase Order </w:delText>
        </w:r>
      </w:del>
      <w:r w:rsidDel="00000000" w:rsidR="00000000" w:rsidRPr="00000000">
        <w:rPr>
          <w:rtl w:val="0"/>
        </w:rPr>
        <w:t xml:space="preserve">or online purchasing portal, as distinguished from Free Services or those provided pursuant to a free trial.</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ins w:author="Mandar Mungee" w:id="9" w:date="2019-09-26T06:43:02Z"/>
        </w:rPr>
      </w:pPr>
      <w:r w:rsidDel="00000000" w:rsidR="00000000" w:rsidRPr="00000000">
        <w:rPr>
          <w:rtl w:val="0"/>
        </w:rPr>
        <w:t xml:space="preserve">“Services” means the products and services that are ordered by Customer based on </w:t>
      </w:r>
      <w:ins w:author="Mandar Mungee" w:id="8" w:date="2019-09-26T07:02:47Z">
        <w:r w:rsidDel="00000000" w:rsidR="00000000" w:rsidRPr="00000000">
          <w:rPr>
            <w:rtl w:val="0"/>
          </w:rPr>
          <w:t xml:space="preserve">a Proposal or a Purchase Order or </w:t>
        </w:r>
      </w:ins>
      <w:r w:rsidDel="00000000" w:rsidR="00000000" w:rsidRPr="00000000">
        <w:rPr>
          <w:rtl w:val="0"/>
        </w:rPr>
        <w:t xml:space="preserve">under an Order Form or online purchasing portal, or provided to Customer free of charge (as applicable) or under a free trial, and made available online by GRENE ROBOTICS, including associated GRENE ROBOTICS offline or mobile components, as described in the Documentation. “Services” exclude Content and Non-GRENE ROBOTICS Applications.</w:t>
      </w:r>
      <w:ins w:author="Mandar Mungee" w:id="9" w:date="2019-09-26T06:43:02Z">
        <w:r w:rsidDel="00000000" w:rsidR="00000000" w:rsidRPr="00000000">
          <w:rPr>
            <w:rtl w:val="0"/>
          </w:rPr>
        </w:r>
      </w:ins>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ins w:author="Mandar Mungee" w:id="11" w:date="2019-09-26T07:03:43Z"/>
        </w:rPr>
      </w:pPr>
      <w:r w:rsidDel="00000000" w:rsidR="00000000" w:rsidRPr="00000000">
        <w:rPr>
          <w:rtl w:val="0"/>
        </w:rPr>
        <w:t xml:space="preserve">“GRENE ROBOTICS” means the </w:t>
      </w:r>
      <w:ins w:author="Mandar Mungee" w:id="10" w:date="2019-09-26T07:03:27Z">
        <w:r w:rsidDel="00000000" w:rsidR="00000000" w:rsidRPr="00000000">
          <w:rPr>
            <w:rtl w:val="0"/>
          </w:rPr>
          <w:t xml:space="preserve">GRENE ROBOTICS </w:t>
        </w:r>
      </w:ins>
      <w:del w:author="Mandar Mungee" w:id="10" w:date="2019-09-26T07:03:27Z">
        <w:r w:rsidDel="00000000" w:rsidR="00000000" w:rsidRPr="00000000">
          <w:rPr>
            <w:rtl w:val="0"/>
          </w:rPr>
          <w:delText xml:space="preserve">salesforce.com</w:delText>
        </w:r>
      </w:del>
      <w:r w:rsidDel="00000000" w:rsidR="00000000" w:rsidRPr="00000000">
        <w:rPr>
          <w:rtl w:val="0"/>
        </w:rPr>
        <w:t xml:space="preserve"> company described in the “GRENE ROBOTICS Contracting Entity, Notices, Governing Law, and Venue” section below.</w:t>
      </w:r>
      <w:ins w:author="Mandar Mungee" w:id="11" w:date="2019-09-26T07:03:43Z">
        <w:r w:rsidDel="00000000" w:rsidR="00000000" w:rsidRPr="00000000">
          <w:rPr>
            <w:rtl w:val="0"/>
          </w:rPr>
        </w:r>
      </w:ins>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ins w:author="Mandar Mungee" w:id="14" w:date="2019-09-26T06:43:12Z"/>
        </w:rPr>
      </w:pPr>
      <w:r w:rsidDel="00000000" w:rsidR="00000000" w:rsidRPr="00000000">
        <w:rPr>
          <w:rtl w:val="0"/>
        </w:rPr>
        <w:t xml:space="preserve">“User” means, in the case of an individual accepting these terms on his or her own behalf, such individual, or, in the case of an individual accepting this Agreement on behalf of a company or other legal entity, an individual who is authorized by Customer to use a Service, for whom Customer has purchased a subscription (or in the case of any Services provided by GRENE ROBOTICS without charge, for whom a Service has been provisioned), and to whom Customer (or, when applicable, GRENE ROBOTICS at Customer’s request) has supplied</w:t>
      </w:r>
      <w:ins w:author="Mandar Mungee" w:id="12" w:date="2019-09-26T07:05:47Z">
        <w:r w:rsidDel="00000000" w:rsidR="00000000" w:rsidRPr="00000000">
          <w:rPr>
            <w:rtl w:val="0"/>
          </w:rPr>
          <w:t xml:space="preserve"> access to the Services</w:t>
        </w:r>
      </w:ins>
      <w:r w:rsidDel="00000000" w:rsidR="00000000" w:rsidRPr="00000000">
        <w:rPr>
          <w:rtl w:val="0"/>
        </w:rPr>
        <w:t xml:space="preserve"> </w:t>
      </w:r>
      <w:r w:rsidDel="00000000" w:rsidR="00000000" w:rsidRPr="00000000">
        <w:rPr>
          <w:highlight w:val="yellow"/>
          <w:rtl w:val="0"/>
          <w:rPrChange w:author="Mandar Mungee" w:id="13" w:date="2019-09-26T07:04:45Z">
            <w:rPr/>
          </w:rPrChange>
        </w:rPr>
        <w:t xml:space="preserve">a user identification and password (for Services utilizing authentication)</w:t>
      </w:r>
      <w:r w:rsidDel="00000000" w:rsidR="00000000" w:rsidRPr="00000000">
        <w:rPr>
          <w:rtl w:val="0"/>
        </w:rPr>
        <w:t xml:space="preserve">. Users may include, for example, employees, consultants, contractors and agents of Customer, and third parties with which Customer transacts business.</w:t>
      </w:r>
      <w:ins w:author="Mandar Mungee" w:id="14" w:date="2019-09-26T06:43:12Z">
        <w:r w:rsidDel="00000000" w:rsidR="00000000" w:rsidRPr="00000000">
          <w:rPr>
            <w:rtl w:val="0"/>
          </w:rPr>
        </w:r>
      </w:ins>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ins w:author="Mandar Mungee" w:id="15" w:date="2019-09-26T07:06:24Z"/>
        </w:rPr>
      </w:pPr>
      <w:r w:rsidDel="00000000" w:rsidR="00000000" w:rsidRPr="00000000">
        <w:rPr>
          <w:rtl w:val="0"/>
        </w:rPr>
        <w:t xml:space="preserve">2. GRENE ROBOTICS RESPONSIBILITIES</w:t>
      </w:r>
      <w:ins w:author="Mandar Mungee" w:id="15" w:date="2019-09-26T07:06:24Z">
        <w:r w:rsidDel="00000000" w:rsidR="00000000" w:rsidRPr="00000000">
          <w:rPr>
            <w:rtl w:val="0"/>
          </w:rPr>
        </w:r>
      </w:ins>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ins w:author="Mandar Mungee" w:id="17" w:date="2019-09-26T07:07:41Z"/>
        </w:rPr>
      </w:pPr>
      <w:r w:rsidDel="00000000" w:rsidR="00000000" w:rsidRPr="00000000">
        <w:rPr>
          <w:rtl w:val="0"/>
        </w:rPr>
        <w:t xml:space="preserve">2.1 Provision of Purchased Services. GRENE ROBOTICS will (a) make the Services and Content available to Customer pursuant to this Agreement, and the applicable Order Forms and Documentation, (b) provide applicable GRENE ROBOTICS standard support for the Purchased Services to Customer at no additional charge, and/or upgraded support if purchased, (c) use commercially reasonable efforts to make the online Purchased Services available 24 hours a day, 7 days a week, except for: </w:t>
      </w:r>
      <w:r w:rsidDel="00000000" w:rsidR="00000000" w:rsidRPr="00000000">
        <w:rPr>
          <w:shd w:fill="b6d7a8" w:val="clear"/>
          <w:rtl w:val="0"/>
          <w:rPrChange w:author="Mandar Mungee" w:id="16" w:date="2019-09-26T07:08:26Z">
            <w:rPr/>
          </w:rPrChange>
        </w:rPr>
        <w:t xml:space="preserve">(i) planned downtime (of which GRENE ROBOTICS shall give advance electronic notice), and (ii) any unavailability caused by circumstances beyond GRENE ROBOTICS’s reasonable control, including, for example, an act of God, act of government, flood, fire, earthquake, civil unrest, act of terror, strike or other labor problem (other than one involving GRENE ROBOTICS employees), Internet service provider failure or delay, Non-GRENE ROBOTICS Application, or denial of service attack, </w:t>
      </w:r>
      <w:r w:rsidDel="00000000" w:rsidR="00000000" w:rsidRPr="00000000">
        <w:rPr>
          <w:rtl w:val="0"/>
        </w:rPr>
        <w:t xml:space="preserve">and (d) provide the Services in accordance with laws and government regulations applicable to GRENE ROBOTICS’s provision of its Services to its customers generally (i.e., without regard for Customer’s particular use of the Services), and subject to Customer’s use of the Services in accordance with this Agreement, the Documentation and the applicable Order Form.</w:t>
      </w:r>
      <w:ins w:author="Mandar Mungee" w:id="17" w:date="2019-09-26T07:07:41Z">
        <w:r w:rsidDel="00000000" w:rsidR="00000000" w:rsidRPr="00000000">
          <w:rPr>
            <w:rtl w:val="0"/>
          </w:rPr>
        </w:r>
      </w:ins>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ins w:author="Mandar Mungee" w:id="24" w:date="2019-09-26T07:11:10Z"/>
        </w:rPr>
      </w:pPr>
      <w:r w:rsidDel="00000000" w:rsidR="00000000" w:rsidRPr="00000000">
        <w:rPr>
          <w:rtl w:val="0"/>
        </w:rPr>
        <w:t xml:space="preserve">2.2 Protection of Customer Data. GRENE ROBOTICS will maintain appropriate administrative, physical, and technical safeguards for protection of the security, confidentiality and integrity of Customer Data, as described in the</w:t>
      </w:r>
      <w:r w:rsidDel="00000000" w:rsidR="00000000" w:rsidRPr="00000000">
        <w:rPr>
          <w:highlight w:val="yellow"/>
          <w:rtl w:val="0"/>
          <w:rPrChange w:author="Mandar Mungee" w:id="18" w:date="2019-09-26T07:09:57Z">
            <w:rPr/>
          </w:rPrChange>
        </w:rPr>
        <w:t xml:space="preserve"> Documentation</w:t>
      </w:r>
      <w:r w:rsidDel="00000000" w:rsidR="00000000" w:rsidRPr="00000000">
        <w:rPr>
          <w:rtl w:val="0"/>
        </w:rPr>
        <w:t xml:space="preserve">. Those safeguards will include, but will not be limited to, measures designed to prevent unauthorized access to or disclosure of Customer Data (other than by Customer or Users). Except with respect to a free trial, the terms of the data processing addendum at </w:t>
      </w:r>
      <w:r w:rsidDel="00000000" w:rsidR="00000000" w:rsidRPr="00000000">
        <w:rPr>
          <w:highlight w:val="yellow"/>
          <w:rtl w:val="0"/>
          <w:rPrChange w:author="Mandar Mungee" w:id="19" w:date="2019-09-26T07:09:14Z">
            <w:rPr/>
          </w:rPrChange>
        </w:rPr>
        <w:t xml:space="preserve">https://www.salesforce.com/company/legal/agreements.jsp (“DPA”)</w:t>
      </w:r>
      <w:r w:rsidDel="00000000" w:rsidR="00000000" w:rsidRPr="00000000">
        <w:rPr>
          <w:rtl w:val="0"/>
        </w:rPr>
        <w:t xml:space="preserve"> are hereby incorporated by reference and shall apply to the extent Customer Data includes Personal Data, as defined in the </w:t>
      </w:r>
      <w:r w:rsidDel="00000000" w:rsidR="00000000" w:rsidRPr="00000000">
        <w:rPr>
          <w:highlight w:val="yellow"/>
          <w:rtl w:val="0"/>
          <w:rPrChange w:author="Mandar Mungee" w:id="20" w:date="2019-09-26T07:09:28Z">
            <w:rPr/>
          </w:rPrChange>
        </w:rPr>
        <w:t xml:space="preserve">DPA</w:t>
      </w:r>
      <w:r w:rsidDel="00000000" w:rsidR="00000000" w:rsidRPr="00000000">
        <w:rPr>
          <w:rtl w:val="0"/>
        </w:rPr>
        <w:t xml:space="preserve">. </w:t>
      </w:r>
      <w:r w:rsidDel="00000000" w:rsidR="00000000" w:rsidRPr="00000000">
        <w:rPr>
          <w:highlight w:val="yellow"/>
          <w:rtl w:val="0"/>
          <w:rPrChange w:author="Mandar Mungee" w:id="21" w:date="2019-09-26T07:10:39Z">
            <w:rPr/>
          </w:rPrChange>
        </w:rPr>
        <w:t xml:space="preserve">To the extent Personal Data from the European Economic Area (EEA), the United Kingdom and Switzerland are processed by GRENE ROBOTICS, its Processor Binding Corporate Rules, the EU-US and/or Swiss-US Privacy Shield, and/or the Standard Contractual Clauses shall apply, as further set forth in the DPA. </w:t>
      </w:r>
      <w:r w:rsidDel="00000000" w:rsidR="00000000" w:rsidRPr="00000000">
        <w:rPr>
          <w:rtl w:val="0"/>
        </w:rPr>
        <w:t xml:space="preserve">For the purposes of the Standard Contractual Clauses, Customer and its applicable Affiliates are each the data exporter, and Customer's acceptance of this Agreement, and an applicable Affiliate's execution of an Order Form, shall be treated as its execution of the Standard Contractual Clauses and Appendices. Upon request by Customer made</w:t>
      </w:r>
      <w:r w:rsidDel="00000000" w:rsidR="00000000" w:rsidRPr="00000000">
        <w:rPr>
          <w:highlight w:val="yellow"/>
          <w:rtl w:val="0"/>
          <w:rPrChange w:author="Mandar Mungee" w:id="22" w:date="2019-09-26T07:14:13Z">
            <w:rPr/>
          </w:rPrChange>
        </w:rPr>
        <w:t xml:space="preserve"> within 30 days </w:t>
      </w:r>
      <w:r w:rsidDel="00000000" w:rsidR="00000000" w:rsidRPr="00000000">
        <w:rPr>
          <w:rtl w:val="0"/>
        </w:rPr>
        <w:t xml:space="preserve">after the effective date of termination or expiration of this Agreement, GRENE ROBOTICS will make Customer Data available to Customer for export or download as provided in the Documentation. After such </w:t>
      </w:r>
      <w:r w:rsidDel="00000000" w:rsidR="00000000" w:rsidRPr="00000000">
        <w:rPr>
          <w:highlight w:val="yellow"/>
          <w:rtl w:val="0"/>
          <w:rPrChange w:author="Mandar Mungee" w:id="23" w:date="2019-09-26T07:14:32Z">
            <w:rPr/>
          </w:rPrChange>
        </w:rPr>
        <w:t xml:space="preserve">30-day period</w:t>
      </w:r>
      <w:r w:rsidDel="00000000" w:rsidR="00000000" w:rsidRPr="00000000">
        <w:rPr>
          <w:rtl w:val="0"/>
        </w:rPr>
        <w:t xml:space="preserve">, GRENE ROBOTICS will have no obligation to maintain or provide any Customer Data, and as provided in the Documentation will thereafter delete or destroy all copies of Customer Data in its systems or otherwise in its possession or control, unless legally prohibited.</w:t>
      </w:r>
      <w:ins w:author="Mandar Mungee" w:id="24" w:date="2019-09-26T07:11:10Z">
        <w:r w:rsidDel="00000000" w:rsidR="00000000" w:rsidRPr="00000000">
          <w:rPr>
            <w:rtl w:val="0"/>
          </w:rPr>
        </w:r>
      </w:ins>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ins w:author="Mandar Mungee" w:id="25" w:date="2019-09-26T07:11:15Z"/>
        </w:rPr>
      </w:pPr>
      <w:r w:rsidDel="00000000" w:rsidR="00000000" w:rsidRPr="00000000">
        <w:rPr>
          <w:rtl w:val="0"/>
        </w:rPr>
        <w:t xml:space="preserve">2.3 GRENE ROBOTICS Personnel. GRENE ROBOTICS will be responsible for the performance of its personnel (including its employees and contractors) and their compliance with GRENE ROBOTICS’s obligations under this Agreement, except as otherwise specified in this Agreement.</w:t>
      </w:r>
      <w:ins w:author="Mandar Mungee" w:id="25" w:date="2019-09-26T07:11:15Z">
        <w:r w:rsidDel="00000000" w:rsidR="00000000" w:rsidRPr="00000000">
          <w:rPr>
            <w:rtl w:val="0"/>
          </w:rPr>
        </w:r>
      </w:ins>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ins w:author="Mandar Mungee" w:id="28" w:date="2019-09-26T07:11:19Z"/>
          <w:shd w:fill="b6d7a8" w:val="clear"/>
          <w:rPrChange w:author="Mandar Mungee" w:id="27" w:date="2019-09-26T07:15:05Z">
            <w:rPr/>
          </w:rPrChange>
        </w:rPr>
      </w:pPr>
      <w:r w:rsidDel="00000000" w:rsidR="00000000" w:rsidRPr="00000000">
        <w:rPr>
          <w:rtl w:val="0"/>
        </w:rPr>
        <w:t xml:space="preserve">2.4 Beta Services. From time to time, GRENE ROBOTICS may make Beta Services available to Customer at no charge. Customer may choose to try such Beta Services or not in its sole discretion. Any use of Beta Services is subject to the Beta Services terms at </w:t>
      </w:r>
      <w:del w:author="Mandar Mungee" w:id="26" w:date="2019-09-26T07:11:20Z">
        <w:r w:rsidDel="00000000" w:rsidR="00000000" w:rsidRPr="00000000">
          <w:rPr>
            <w:highlight w:val="yellow"/>
            <w:rtl w:val="0"/>
            <w:rPrChange w:author="Mandar Mungee" w:id="27" w:date="2019-09-26T07:15:05Z">
              <w:rPr/>
            </w:rPrChange>
          </w:rPr>
          <w:delText xml:space="preserve">https://www.salesforce.com/company/legal/agreements.jsp</w:delText>
        </w:r>
      </w:del>
      <w:ins w:author="Mandar Mungee" w:id="26" w:date="2019-09-26T07:11:20Z">
        <w:r w:rsidDel="00000000" w:rsidR="00000000" w:rsidRPr="00000000">
          <w:fldChar w:fldCharType="begin"/>
        </w:r>
        <w:r w:rsidDel="00000000" w:rsidR="00000000" w:rsidRPr="00000000">
          <w:instrText xml:space="preserve">HYPERLINK "https://www.salesforce.com/company/legal/agreements.jsp"</w:instrText>
        </w:r>
        <w:r w:rsidDel="00000000" w:rsidR="00000000" w:rsidRPr="00000000">
          <w:fldChar w:fldCharType="separate"/>
        </w:r>
        <w:r w:rsidDel="00000000" w:rsidR="00000000" w:rsidRPr="00000000">
          <w:rPr>
            <w:color w:val="1155cc"/>
            <w:highlight w:val="yellow"/>
            <w:u w:val="single"/>
            <w:rtl w:val="0"/>
            <w:rPrChange w:author="Mandar Mungee" w:id="27" w:date="2019-09-26T07:15:05Z">
              <w:rPr>
                <w:color w:val="1155cc"/>
                <w:u w:val="single"/>
              </w:rPr>
            </w:rPrChange>
          </w:rPr>
          <w:t xml:space="preserve">https://www.salesforce.com/company/legal/agreements.jsp</w:t>
        </w:r>
        <w:r w:rsidDel="00000000" w:rsidR="00000000" w:rsidRPr="00000000">
          <w:fldChar w:fldCharType="end"/>
        </w:r>
      </w:ins>
      <w:r w:rsidDel="00000000" w:rsidR="00000000" w:rsidRPr="00000000">
        <w:rPr>
          <w:highlight w:val="yellow"/>
          <w:rtl w:val="0"/>
          <w:rPrChange w:author="Mandar Mungee" w:id="27" w:date="2019-09-26T07:15:05Z">
            <w:rPr/>
          </w:rPrChange>
        </w:rPr>
        <w:t xml:space="preserve">.</w:t>
      </w:r>
      <w:ins w:author="Mandar Mungee" w:id="28" w:date="2019-09-26T07:11:19Z">
        <w:r w:rsidDel="00000000" w:rsidR="00000000" w:rsidRPr="00000000">
          <w:rPr>
            <w:highlight w:val="yellow"/>
            <w:rtl w:val="0"/>
            <w:rPrChange w:author="Mandar Mungee" w:id="27" w:date="2019-09-26T07:15:05Z">
              <w:rPr/>
            </w:rPrChange>
          </w:rPr>
          <w:t xml:space="preserve"> </w:t>
        </w:r>
        <w:r w:rsidDel="00000000" w:rsidR="00000000" w:rsidRPr="00000000">
          <w:rPr>
            <w:shd w:fill="b6d7a8" w:val="clear"/>
            <w:rtl w:val="0"/>
            <w:rPrChange w:author="Mandar Mungee" w:id="27" w:date="2019-09-26T07:15:05Z">
              <w:rPr/>
            </w:rPrChange>
          </w:rPr>
          <w:t xml:space="preserve">(How do we notify Customers about Beta version of our Services)</w:t>
        </w:r>
      </w:ins>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ins w:author="Mandar Mungee" w:id="29" w:date="2019-09-26T07:11:33Z"/>
        </w:rPr>
      </w:pPr>
      <w:r w:rsidDel="00000000" w:rsidR="00000000" w:rsidRPr="00000000">
        <w:rPr>
          <w:rtl w:val="0"/>
        </w:rPr>
        <w:t xml:space="preserve">2.5 Free Trial. If Customer registers on GRENE ROBOTICS’s or an Affiliate’s website for a free trial, GRENE ROBOTICS will make the applicable Service(s) available to Customer on a trial basis free of charge until the earlier of (a) the end of the free trial period for which Customer registered to use the applicable Service(s), or (b) the start date of any Purchased Service subscriptions ordered by Customer for such Service(s), or (c) termination by GRENE ROBOTICS in its sole discretion. Additional trial terms and conditions may appear on the trial registration web page. Any such additional terms and conditions are incorporated into this Agreement by reference and are legally</w:t>
      </w:r>
      <w:ins w:author="Mandar Mungee" w:id="29" w:date="2019-09-26T07:11:33Z">
        <w:r w:rsidDel="00000000" w:rsidR="00000000" w:rsidRPr="00000000">
          <w:rPr>
            <w:rtl w:val="0"/>
          </w:rPr>
          <w:t xml:space="preserve"> binding.</w:t>
        </w:r>
      </w:ins>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highlight w:val="yellow"/>
          <w:rPrChange w:author="Mandar Mungee" w:id="30" w:date="2019-09-26T07:20:08Z">
            <w:rPr/>
          </w:rPrChange>
        </w:rPr>
      </w:pPr>
      <w:r w:rsidDel="00000000" w:rsidR="00000000" w:rsidRPr="00000000">
        <w:rPr>
          <w:highlight w:val="yellow"/>
          <w:rtl w:val="0"/>
          <w:rPrChange w:author="Mandar Mungee" w:id="30" w:date="2019-09-26T07:20:08Z">
            <w:rPr/>
          </w:rPrChange>
        </w:rPr>
        <w:t xml:space="preserve">GRENE ROBOTICS-MSA Sept 2019 Page 3 of 12</w:t>
      </w:r>
    </w:p>
    <w:p w:rsidR="00000000" w:rsidDel="00000000" w:rsidP="00000000" w:rsidRDefault="00000000" w:rsidRPr="00000000" w14:paraId="0000003D">
      <w:pPr>
        <w:rPr/>
      </w:pPr>
      <w:del w:author="Mandar Mungee" w:id="31" w:date="2019-09-26T07:11:39Z">
        <w:r w:rsidDel="00000000" w:rsidR="00000000" w:rsidRPr="00000000">
          <w:rPr>
            <w:rtl w:val="0"/>
          </w:rPr>
          <w:delText xml:space="preserve">binding.</w:delText>
        </w:r>
      </w:del>
      <w:r w:rsidDel="00000000" w:rsidR="00000000" w:rsidRPr="00000000">
        <w:rPr>
          <w:rtl w:val="0"/>
        </w:rPr>
      </w:r>
    </w:p>
    <w:p w:rsidR="00000000" w:rsidDel="00000000" w:rsidP="00000000" w:rsidRDefault="00000000" w:rsidRPr="00000000" w14:paraId="0000003E">
      <w:pPr>
        <w:rPr>
          <w:ins w:author="Mandar Mungee" w:id="33" w:date="2019-09-26T07:20:22Z"/>
        </w:rPr>
      </w:pPr>
      <w:r w:rsidDel="00000000" w:rsidR="00000000" w:rsidRPr="00000000">
        <w:rPr>
          <w:rtl w:val="0"/>
        </w:rPr>
        <w:t xml:space="preserve">ANY DATA CUSTOMER ENTERS INTO THE SERVICES, AND ANY CUSTOMIZATIONS MADE TO THE SERVICES BY OR FOR CUSTOMER, DURING CUSTOMER’S FREE TRIAL WILL BE PERMANENTLY LOST UNLESS CUSTOMER PURCHASES A SUBSCRIPTION TO THE SAME SERVICES AS THOSE COVERED BY THE TRIAL, PURCHASES APPLICABLE UPGRADED SERVICES, OR EXPORTS SUCH DATA, BEFORE THE END OF THE TRIAL PERIOD. CUSTOMER CANNOT TRANSFER DATA ENTERED OR CUSTOMIZATIONS MADE DURING THE FREE TRIAL TO A SERVICE THAT WOULD BE A DOWNGRADE FROM THAT COVERED BY THE TRIAL</w:t>
      </w:r>
      <w:r w:rsidDel="00000000" w:rsidR="00000000" w:rsidRPr="00000000">
        <w:rPr>
          <w:highlight w:val="yellow"/>
          <w:rtl w:val="0"/>
          <w:rPrChange w:author="Mandar Mungee" w:id="32" w:date="2019-09-26T07:21:00Z">
            <w:rPr/>
          </w:rPrChange>
        </w:rPr>
        <w:t xml:space="preserve"> (E.G., FROM ENTERPRISE EDITION TO PROFESSIONAL EDITION)</w:t>
      </w:r>
      <w:r w:rsidDel="00000000" w:rsidR="00000000" w:rsidRPr="00000000">
        <w:rPr>
          <w:rtl w:val="0"/>
        </w:rPr>
        <w:t xml:space="preserve">; THEREFORE, IF CUSTOMER PURCHASES A SERVICE THAT WOULD BE A DOWNGRADE FROM THAT COVERED BY THE TRIAL, CUSTOMER MUST EXPORT CUSTOMER DATA BEFORE THE END OF THE TRIAL PERIOD OR CUSTOMER DATA WILL BE PERMANENTLY LOST.</w:t>
      </w:r>
      <w:ins w:author="Mandar Mungee" w:id="33" w:date="2019-09-26T07:20:22Z">
        <w:r w:rsidDel="00000000" w:rsidR="00000000" w:rsidRPr="00000000">
          <w:rPr>
            <w:rtl w:val="0"/>
          </w:rPr>
        </w:r>
      </w:ins>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NOTWITHSTANDING THE “REPRESENTATIONS, WARRANTIES, EXCLUSIVE REMEDIES AND DISCLAIMERS” SECTION AND “INDEMNIFICATION BY GRENE ROBOTICS” SECTION BELOW, DURING THE FREE TRIAL THE SERVICES ARE PROVIDED “AS-IS” WITHOUT ANY WARRANTY AND GRENE ROBOTICS SHALL HAVE NO INDEMNIFICATION OBLIGATIONS NOR LIABILITY OF ANY TYPE WITH RESPECT TO THE SERVICES FOR THE FREE TRIAL PERIOD UNLESS SUCH EXCLUSION OF LIABILITY IS NOT ENFORCEABLE UNDER APPLICABLE LAW IN WHICH CASE GRENE ROBOTICS’S LIABILITY WITH RESPECT TO THE SERVICES PROVIDED DURING THE FREE TRIAL SHALL NOT EXCEED</w:t>
      </w:r>
      <w:r w:rsidDel="00000000" w:rsidR="00000000" w:rsidRPr="00000000">
        <w:rPr>
          <w:highlight w:val="yellow"/>
          <w:rtl w:val="0"/>
          <w:rPrChange w:author="Mandar Mungee" w:id="34" w:date="2019-09-26T07:21:50Z">
            <w:rPr/>
          </w:rPrChange>
        </w:rPr>
        <w:t xml:space="preserve"> $1,000.00</w:t>
      </w:r>
      <w:r w:rsidDel="00000000" w:rsidR="00000000" w:rsidRPr="00000000">
        <w:rPr>
          <w:rtl w:val="0"/>
        </w:rPr>
        <w:t xml:space="preserve">. WITHOUT LIMITING THE FOREGOING, GRENE ROBOTICS AND ITS AFFILIATES AND ITS LICENSORS DO NOT REPRESENT OR WARRANT TO CUSTOMER THAT: (A) CUSTOMER’S USE OF THE SERVICES DURING THE FREE TRIAL PERIOD WILL MEET CUSTOMER’S REQUIREMENTS, (B) CUSTOMER’S USE OF THE SERVICES DURING THE FREE TRIAL PERIOD WILL BE UNINTERRUPTED, TIMELY, SECURE OR FREE FROM ERROR, AND (C) USAGE DATA PROVIDED DURING THE FREE TRIAL PERIOD WILL BE ACCURATE. NOTWITHSTANDING ANYTHING TO THE CONTRARY IN THE “LIMITATION OF LIABILITY” SECTION BELOW, CUSTOMER SHALL BE FULLY LIABLE UNDER THIS AGREEMENT TO GRENE ROBOTICS AND ITS AFFILIATES FOR ANY DAMAGES ARISING OUT OF CUSTOMER’S USE OF THE SERVICES DURING THE FREE TRIAL PERIOD, ANY BREACH BY CUSTOMER OF THIS AGREEMENT AND ANY OF CUSTOMER’S INDEMNIFICATION OBLIGATIONS HEREUNDER.</w:t>
      </w:r>
    </w:p>
    <w:p w:rsidR="00000000" w:rsidDel="00000000" w:rsidP="00000000" w:rsidRDefault="00000000" w:rsidRPr="00000000" w14:paraId="00000041">
      <w:pPr>
        <w:rPr>
          <w:ins w:author="Mandar Mungee" w:id="35" w:date="2019-09-26T07:32:36Z"/>
        </w:rPr>
      </w:pPr>
      <w:r w:rsidDel="00000000" w:rsidR="00000000" w:rsidRPr="00000000">
        <w:rPr>
          <w:rtl w:val="0"/>
        </w:rPr>
        <w:t xml:space="preserve">CUSTOMER SHALL REVIEW THE APPLICABLE SERVICE’S DOCUMENTATION DURING THE TRIAL PERIOD TO BECOME FAMILIAR WITH THE FEATURES AND FUNCTIONS OF THE SERVICES BEFORE MAKING A PURCHASE.</w:t>
      </w:r>
      <w:ins w:author="Mandar Mungee" w:id="35" w:date="2019-09-26T07:32:36Z">
        <w:r w:rsidDel="00000000" w:rsidR="00000000" w:rsidRPr="00000000">
          <w:rPr>
            <w:rtl w:val="0"/>
          </w:rPr>
        </w:r>
      </w:ins>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ins w:author="Mandar Mungee" w:id="37" w:date="2019-09-26T07:33:51Z"/>
        </w:rPr>
      </w:pPr>
      <w:r w:rsidDel="00000000" w:rsidR="00000000" w:rsidRPr="00000000">
        <w:rPr>
          <w:rtl w:val="0"/>
        </w:rPr>
        <w:t xml:space="preserve">2.6 Free Services. GRENE ROBOTICS may make Free Services available to Customer. Use of Free Services is subject to the terms and conditions of this Agreement. In the event of a conflict between this section and any other portion of this Agreement, this section shall control. Free Services are provided to Customer without charge up to certain limits as described in the </w:t>
      </w:r>
      <w:r w:rsidDel="00000000" w:rsidR="00000000" w:rsidRPr="00000000">
        <w:rPr>
          <w:highlight w:val="yellow"/>
          <w:rtl w:val="0"/>
          <w:rPrChange w:author="Mandar Mungee" w:id="36" w:date="2019-09-26T07:33:28Z">
            <w:rPr/>
          </w:rPrChange>
        </w:rPr>
        <w:t xml:space="preserve">Documentation.</w:t>
      </w:r>
      <w:r w:rsidDel="00000000" w:rsidR="00000000" w:rsidRPr="00000000">
        <w:rPr>
          <w:rtl w:val="0"/>
        </w:rPr>
        <w:t xml:space="preserve"> Usage over these limits requires Customer’s purchase of additional resources or services. Customer agrees that GRENE ROBOTICS, in its sole discretion and for any or no reason, may terminate Customer’s access to the Free Services or any part thereof. Customer agrees that any termination of Customer’s access to the Free Services may be without prior notice, and Customer agrees that GRENE ROBOTICS will not be liable to Customer or any third party for such termination. Customer is solely responsible for exporting Customer Data from the Free Services prior to termination of Customer’s access to the Free Services for any reason, provided that if GRENE ROBOTICS terminates Customer’s account, except as required by law GRENE ROBOTICS will provide Customer a reasonable opportunity to retrieve its Customer Data.</w:t>
      </w:r>
      <w:ins w:author="Mandar Mungee" w:id="37" w:date="2019-09-26T07:33:51Z">
        <w:r w:rsidDel="00000000" w:rsidR="00000000" w:rsidRPr="00000000">
          <w:rPr>
            <w:rtl w:val="0"/>
          </w:rPr>
        </w:r>
      </w:ins>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ins w:author="Mandar Mungee" w:id="39" w:date="2019-09-26T07:34:35Z"/>
        </w:rPr>
      </w:pPr>
      <w:r w:rsidDel="00000000" w:rsidR="00000000" w:rsidRPr="00000000">
        <w:rPr>
          <w:rtl w:val="0"/>
        </w:rPr>
        <w:t xml:space="preserve">NOTWITHSTANDING THE “REPRESENTATIONS, WARRANTIES, EXCLUSIVE REMEDIES AND DISCLAIMERS” SECTION AND “INDEMNIFICATION BY GRENE ROBOTICS” SECTION BELOW, THE FREE SERVICES ARE PROVIDED “AS-IS” WITHOUT ANY WARRANTY AND GRENE ROBOTICS SHALL HAVE NO INDEMNIFICATION OBLIGATIONS NOR LIABILITY OF ANY TYPE WITH RESPECT TO THE FREE SERVICES UNLESS SUCH EXCLUSION OF LIABILITY IS NOT ENFORCEABLE UNDER APPLICABLE LAW IN WHICH CASE GRENE ROBOTICS’S LIABILITY WITH RESPECT TO THE FREE SERVICES SHALL NOT EXCEED </w:t>
      </w:r>
      <w:r w:rsidDel="00000000" w:rsidR="00000000" w:rsidRPr="00000000">
        <w:rPr>
          <w:highlight w:val="yellow"/>
          <w:rtl w:val="0"/>
          <w:rPrChange w:author="Mandar Mungee" w:id="38" w:date="2019-09-26T07:34:21Z">
            <w:rPr/>
          </w:rPrChange>
        </w:rPr>
        <w:t xml:space="preserve">$1,000.00</w:t>
      </w:r>
      <w:r w:rsidDel="00000000" w:rsidR="00000000" w:rsidRPr="00000000">
        <w:rPr>
          <w:rtl w:val="0"/>
        </w:rPr>
        <w:t xml:space="preserve">. WITHOUT LIMITING THE FOREGOING, GRENE ROBOTICS AND ITS AFFILIATES AND ITS LICENSORS DO NOT REPRESENT OR WARRANT TO CUSTOMER THAT: (A) CUSTOMER’S USE OF THE FREE SERVICES WILL MEET CUSTOMER’S REQUIREMENTS, (B) CUSTOMER’S USE OF THE FREE SERVICES WILL BE UNINTERRUPTED, TIMELY, SECURE OR FREE FROM ERROR, AND (C) USAGE DATA PROVIDED THROUGH THE FREE SERVICES WILL BE ACCURATE. NOTWITHSTANDING ANYTHING TO THE CONTRARY IN THE “LIMITATION OF LIABILITY” SECTION BELOW, CUSTOMER SHALL BE FULLY LIABLE UNDER THIS AGREEMENT TO GRENE ROBOTICS AND ITS AFFILIATES FOR ANY DAMAGES ARISING OUT OF CUSTOMER’S USE OF THE FREE SERVICES, ANY BREACH BY CUSTOMER OF THIS AGREEMENT AND ANY OF CUSTOMER’S INDEMNIFICATION OBLIGATIONS HEREUNDER.</w:t>
      </w:r>
      <w:ins w:author="Mandar Mungee" w:id="39" w:date="2019-09-26T07:34:35Z">
        <w:r w:rsidDel="00000000" w:rsidR="00000000" w:rsidRPr="00000000">
          <w:rPr>
            <w:rtl w:val="0"/>
          </w:rPr>
        </w:r>
      </w:ins>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ins w:author="Mandar Mungee" w:id="40" w:date="2019-09-26T07:34:39Z"/>
        </w:rPr>
      </w:pPr>
      <w:r w:rsidDel="00000000" w:rsidR="00000000" w:rsidRPr="00000000">
        <w:rPr>
          <w:rtl w:val="0"/>
        </w:rPr>
        <w:t xml:space="preserve">3. USE OF SERVICES AND CONTENT</w:t>
      </w:r>
      <w:ins w:author="Mandar Mungee" w:id="40" w:date="2019-09-26T07:34:39Z">
        <w:r w:rsidDel="00000000" w:rsidR="00000000" w:rsidRPr="00000000">
          <w:rPr>
            <w:rtl w:val="0"/>
          </w:rPr>
        </w:r>
      </w:ins>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del w:author="Mandar Mungee" w:id="41" w:date="2019-09-26T07:34:56Z"/>
        </w:rPr>
      </w:pPr>
      <w:r w:rsidDel="00000000" w:rsidR="00000000" w:rsidRPr="00000000">
        <w:rPr>
          <w:rtl w:val="0"/>
        </w:rPr>
        <w:t xml:space="preserve">3.1 Subscriptions. Unless otherwise provided in the applicable Order Form or Documentation, (a) Purchased Services and access to Content are purchased as subscriptions for the term stated in the applicable Order Form or in the applicable online purchasing portal, (b) subscriptions for Purchased Services may be added during a subscription term at the same pricing as the underlying subscription pricing, prorated for the portion of that subscription term remaining at the time the subscriptions are added, and (c) any added subscriptions will terminate on the same date as the underlying subscriptions. Customer agrees that its purchases are</w:t>
      </w:r>
      <w:ins w:author="Mandar Mungee" w:id="41" w:date="2019-09-26T07:34:56Z">
        <w:r w:rsidDel="00000000" w:rsidR="00000000" w:rsidRPr="00000000">
          <w:rPr>
            <w:rtl w:val="0"/>
          </w:rPr>
          <w:t xml:space="preserve"> </w:t>
        </w:r>
      </w:ins>
      <w:del w:author="Mandar Mungee" w:id="41" w:date="2019-09-26T07:34:56Z">
        <w:r w:rsidDel="00000000" w:rsidR="00000000" w:rsidRPr="00000000">
          <w:rPr>
            <w:rtl w:val="0"/>
          </w:rPr>
        </w:r>
      </w:del>
    </w:p>
    <w:p w:rsidR="00000000" w:rsidDel="00000000" w:rsidP="00000000" w:rsidRDefault="00000000" w:rsidRPr="00000000" w14:paraId="0000004A">
      <w:pPr>
        <w:rPr>
          <w:del w:author="Mandar Mungee" w:id="41" w:date="2019-09-26T07:34:56Z"/>
        </w:rPr>
      </w:pPr>
      <w:del w:author="Mandar Mungee" w:id="41" w:date="2019-09-26T07:34:56Z">
        <w:r w:rsidDel="00000000" w:rsidR="00000000" w:rsidRPr="00000000">
          <w:rPr>
            <w:rtl w:val="0"/>
          </w:rPr>
          <w:delText xml:space="preserve">GRENE ROBOTICS-MSA Sept 2019 Page 4 of 12</w:delText>
        </w:r>
      </w:del>
    </w:p>
    <w:p w:rsidR="00000000" w:rsidDel="00000000" w:rsidP="00000000" w:rsidRDefault="00000000" w:rsidRPr="00000000" w14:paraId="0000004B">
      <w:pPr>
        <w:rPr>
          <w:ins w:author="Mandar Mungee" w:id="42" w:date="2019-09-26T07:34:45Z"/>
        </w:rPr>
      </w:pPr>
      <w:r w:rsidDel="00000000" w:rsidR="00000000" w:rsidRPr="00000000">
        <w:rPr>
          <w:rtl w:val="0"/>
        </w:rPr>
        <w:t xml:space="preserve">not contingent on the delivery of any future functionality or features, or dependent on any oral or written public comments made by GRENE ROBOTICS regarding future functionality or features. </w:t>
      </w:r>
      <w:ins w:author="Mandar Mungee" w:id="42" w:date="2019-09-26T07:34:45Z">
        <w:r w:rsidDel="00000000" w:rsidR="00000000" w:rsidRPr="00000000">
          <w:rPr>
            <w:rtl w:val="0"/>
          </w:rPr>
        </w:r>
      </w:ins>
    </w:p>
    <w:p w:rsidR="00000000" w:rsidDel="00000000" w:rsidP="00000000" w:rsidRDefault="00000000" w:rsidRPr="00000000" w14:paraId="0000004C">
      <w:pPr>
        <w:rPr>
          <w:ins w:author="Mandar Mungee" w:id="42" w:date="2019-09-26T07:34:45Z"/>
        </w:rPr>
      </w:pPr>
      <w:ins w:author="Mandar Mungee" w:id="42" w:date="2019-09-26T07:34:45Z">
        <w:r w:rsidDel="00000000" w:rsidR="00000000" w:rsidRPr="00000000">
          <w:rPr>
            <w:rtl w:val="0"/>
          </w:rPr>
        </w:r>
      </w:ins>
    </w:p>
    <w:p w:rsidR="00000000" w:rsidDel="00000000" w:rsidP="00000000" w:rsidRDefault="00000000" w:rsidRPr="00000000" w14:paraId="0000004D">
      <w:pPr>
        <w:rPr>
          <w:ins w:author="Mandar Mungee" w:id="42" w:date="2019-09-26T07:34:45Z"/>
        </w:rPr>
      </w:pPr>
      <w:ins w:author="Mandar Mungee" w:id="42" w:date="2019-09-26T07:34:45Z">
        <w:r w:rsidDel="00000000" w:rsidR="00000000" w:rsidRPr="00000000">
          <w:rPr>
            <w:rtl w:val="0"/>
          </w:rPr>
        </w:r>
      </w:ins>
    </w:p>
    <w:p w:rsidR="00000000" w:rsidDel="00000000" w:rsidP="00000000" w:rsidRDefault="00000000" w:rsidRPr="00000000" w14:paraId="0000004E">
      <w:pPr>
        <w:rPr/>
      </w:pPr>
      <w:r w:rsidDel="00000000" w:rsidR="00000000" w:rsidRPr="00000000">
        <w:rPr>
          <w:rtl w:val="0"/>
        </w:rPr>
        <w:t xml:space="preserve">3.2 Usage Limits. Services and Content are subject to usage limits specified in Order Forms and Documentation. If Customer exceeds a contractual usage limit, GRENE ROBOTICS may work with Customer to seek to reduce Customer’s usage so that it conforms to that limit. If, notwithstanding GRENE ROBOTICS’s efforts, Customer is unable or unwilling to abide by a contractual usage limit, Customer will execute an Order Form for additional quantities of the applicable Services or Content promptly upon GRENE ROBOTICS’s request, and/or pay any invoice for excess usage in accordance with the “Invoicing and Payment” section below.</w:t>
      </w:r>
    </w:p>
    <w:p w:rsidR="00000000" w:rsidDel="00000000" w:rsidP="00000000" w:rsidRDefault="00000000" w:rsidRPr="00000000" w14:paraId="0000004F">
      <w:pPr>
        <w:rPr>
          <w:ins w:author="Mandar Mungee" w:id="43" w:date="2019-09-26T07:41:28Z"/>
        </w:rPr>
      </w:pPr>
      <w:ins w:author="Mandar Mungee" w:id="43" w:date="2019-09-26T07:41:28Z">
        <w:r w:rsidDel="00000000" w:rsidR="00000000" w:rsidRPr="00000000">
          <w:rPr>
            <w:rtl w:val="0"/>
          </w:rPr>
        </w:r>
      </w:ins>
    </w:p>
    <w:p w:rsidR="00000000" w:rsidDel="00000000" w:rsidP="00000000" w:rsidRDefault="00000000" w:rsidRPr="00000000" w14:paraId="00000050">
      <w:pPr>
        <w:rPr>
          <w:ins w:author="Mandar Mungee" w:id="43" w:date="2019-09-26T07:41:28Z"/>
        </w:rPr>
      </w:pPr>
      <w:ins w:author="Mandar Mungee" w:id="43" w:date="2019-09-26T07:41:28Z">
        <w:r w:rsidDel="00000000" w:rsidR="00000000" w:rsidRPr="00000000">
          <w:rPr>
            <w:rtl w:val="0"/>
          </w:rPr>
        </w:r>
      </w:ins>
    </w:p>
    <w:p w:rsidR="00000000" w:rsidDel="00000000" w:rsidP="00000000" w:rsidRDefault="00000000" w:rsidRPr="00000000" w14:paraId="00000051">
      <w:pPr>
        <w:rPr>
          <w:ins w:author="Mandar Mungee" w:id="45" w:date="2019-09-26T07:46:16Z"/>
        </w:rPr>
      </w:pPr>
      <w:r w:rsidDel="00000000" w:rsidR="00000000" w:rsidRPr="00000000">
        <w:rPr>
          <w:rtl w:val="0"/>
        </w:rPr>
        <w:t xml:space="preserve">3.3 Customer Responsibilities. Customer will (a) be responsible for Users’ compliance with this Agreement, Documentation and Order Forms, (b) be responsible for the accuracy, quality and legality of Customer Data, the means by which Customer acquired Customer Data, Customer’s use of Customer Data with the Services, and the interoperation of any Non-GRENE ROBOTICS Applications with which Customer uses Services or Content, (c) use commercially reasonable efforts to prevent unauthorized access to or use of Services and Content, and notify GRENE ROBOTICS promptly of any such unauthorized access or use, (d) use Services and Content only in accordance with this Agreement, Documentation, the Acceptable Use and External Facing Services Policy at </w:t>
      </w:r>
      <w:r w:rsidDel="00000000" w:rsidR="00000000" w:rsidRPr="00000000">
        <w:rPr>
          <w:highlight w:val="yellow"/>
          <w:rtl w:val="0"/>
          <w:rPrChange w:author="Mandar Mungee" w:id="44" w:date="2019-09-26T07:49:37Z">
            <w:rPr/>
          </w:rPrChange>
        </w:rPr>
        <w:t xml:space="preserve">https://www.salesforce.com/company/legal/agreements.jsp</w:t>
      </w:r>
      <w:r w:rsidDel="00000000" w:rsidR="00000000" w:rsidRPr="00000000">
        <w:rPr>
          <w:rtl w:val="0"/>
        </w:rPr>
        <w:t xml:space="preserve">, Order Forms and applicable laws and government regulations, and (e) comply with terms of service of any Non-GRENE ROBOTICS Applications with which Customer uses Services or Content. Any use of the Services in breach of the foregoing by Customer or Users that in GRENE ROBOTICS’s judgment threatens the security, integrity or availability of GRENE ROBOTICS’s services, may result in GRENE ROBOTICS’s immediate suspension of the Services, however GRENE ROBOTICS will use commercially reasonable efforts under the circumstances to provide Customer with notice and an opportunity to remedy such violation or threat prior to any such suspension.</w:t>
      </w:r>
      <w:ins w:author="Mandar Mungee" w:id="45" w:date="2019-09-26T07:46:16Z">
        <w:r w:rsidDel="00000000" w:rsidR="00000000" w:rsidRPr="00000000">
          <w:rPr>
            <w:rtl w:val="0"/>
          </w:rPr>
        </w:r>
      </w:ins>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ins w:author="Mandar Mungee" w:id="46" w:date="2019-09-26T07:51:06Z"/>
        </w:rPr>
      </w:pPr>
      <w:r w:rsidDel="00000000" w:rsidR="00000000" w:rsidRPr="00000000">
        <w:rPr>
          <w:rtl w:val="0"/>
        </w:rPr>
        <w:t xml:space="preserve">3.4 Usage Restrictions. Customer will not (a) make any Service or Content available to anyone other than Customer or Users, or use any Service or Content for the benefit of anyone other than Customer or its Affiliates, unless expressly stated otherwise in an Order Form or the Documentation, (b) sell, resell, license, sublicense, distribute, make available, rent or lease any Service or Content, or include any Service or Content in a service bureau or outsourcing offering, (c) use a Service or Non-GRENE ROBOTICS Application to store or transmit infringing, libelous, or otherwise unlawful or tortious material, or to store or transmit material in violation of third-party privacy rights, (d) use a Service or Non-GRENE ROBOTICS Application to store or transmit Malicious Code, (e) interfere with or disrupt the integrity or performance of any Service or third-party data contained therein, (f) attempt to gain unauthorized access to any Service or Content or its related systems or networks, (g) permit direct or indirect access to or use of any Services or Content in a way that circumvents a contractual usage limit, or use any Services to access or use any of GRENE ROBOTICS intellectual property except as permitted under this Agreement, an Order Form, or the Documentation, (h) modify, copy, or create derivative works based on a Service or any part, feature, function or user interface thereof, (i) copy Content except as permitted herein or in an Order Form or the Documentation, (j) frame or mirror any part of any Service or Content, other than framing on Customer's own intranets or otherwise for its own internal business purposes or as permitted in the Documentation, (k) except to the extent permitted by applicable law, disassemble, reverse engineer, or decompile a Service or Content or access it to (1) build a competitive product or service, (2) build a product or service using similar ideas, features, functions or graphics of the Service, (3) copy any ideas, features, functions or graphics of the Service, or (4) determine whether the Services are within the scope of any patent.</w:t>
      </w:r>
      <w:ins w:author="Mandar Mungee" w:id="46" w:date="2019-09-26T07:51:06Z">
        <w:r w:rsidDel="00000000" w:rsidR="00000000" w:rsidRPr="00000000">
          <w:rPr>
            <w:rtl w:val="0"/>
          </w:rPr>
          <w:t xml:space="preserve"> (Do we need to add any point about the Source Code?)</w:t>
        </w:r>
      </w:ins>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ins w:author="Mandar Mungee" w:id="47" w:date="2019-09-26T07:52:44Z"/>
        </w:rPr>
      </w:pPr>
      <w:r w:rsidDel="00000000" w:rsidR="00000000" w:rsidRPr="00000000">
        <w:rPr>
          <w:rtl w:val="0"/>
        </w:rPr>
        <w:t xml:space="preserve">3.5 Removal of Content and Non-GRENE ROBOTICS Applications. If Customer receives notice that Content or a Non-GRENE ROBOTICS Application must be removed, modified and/or disabled to avoid violating applicable law, third-party rights, or the Acceptable Use and External Facing Services Policy, Customer will promptly do so. If Customer does not take required action in accordance with the above, or if in GRENE ROBOTICS’s judgment continued violation is likely to reoccur, GRENE ROBOTICS may disable the applicable Content, Service and/or Non-GRENE ROBOTICS Application. If requested by GRENE ROBOTICS, Customer shall confirm such deletion and discontinuance of use in writing and GRENE ROBOTICS shall be authorized to provide a copy of such confirmation to any such third party claimant or governmental authority, as applicable. In addition, if GRENE ROBOTICS is required by any third party rights holder to remove Content, or receives information that Content provided to Customer may violate applicable law or third-party rights, GRENE ROBOTICS may discontinue Customer’s access to Content through the Services.</w:t>
      </w:r>
      <w:ins w:author="Mandar Mungee" w:id="47" w:date="2019-09-26T07:52:44Z">
        <w:r w:rsidDel="00000000" w:rsidR="00000000" w:rsidRPr="00000000">
          <w:rPr>
            <w:rtl w:val="0"/>
          </w:rPr>
        </w:r>
      </w:ins>
    </w:p>
    <w:p w:rsidR="00000000" w:rsidDel="00000000" w:rsidP="00000000" w:rsidRDefault="00000000" w:rsidRPr="00000000" w14:paraId="00000056">
      <w:pPr>
        <w:rPr>
          <w:ins w:author="Mandar Mungee" w:id="47" w:date="2019-09-26T07:52:44Z"/>
        </w:rPr>
      </w:pPr>
      <w:ins w:author="Mandar Mungee" w:id="47" w:date="2019-09-26T07:52:44Z">
        <w:r w:rsidDel="00000000" w:rsidR="00000000" w:rsidRPr="00000000">
          <w:rPr>
            <w:rtl w:val="0"/>
          </w:rPr>
        </w:r>
      </w:ins>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ins w:author="Mandar Mungee" w:id="48" w:date="2019-09-26T07:52:51Z"/>
        </w:rPr>
      </w:pPr>
      <w:r w:rsidDel="00000000" w:rsidR="00000000" w:rsidRPr="00000000">
        <w:rPr>
          <w:rtl w:val="0"/>
        </w:rPr>
        <w:t xml:space="preserve">4. NON-GRENE ROBOTICS PRODUCTS AND SERVICES</w:t>
      </w:r>
      <w:ins w:author="Mandar Mungee" w:id="48" w:date="2019-09-26T07:52:51Z">
        <w:r w:rsidDel="00000000" w:rsidR="00000000" w:rsidRPr="00000000">
          <w:rPr>
            <w:rtl w:val="0"/>
          </w:rPr>
        </w:r>
      </w:ins>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4.1 Non-GRENE ROBOTICS Products and Services. GRENE ROBOTICS or third parties may make available (for example, through a Marketplace or otherwise) third-party products or services, including, for example, Non-GRENE ROBOTICS Applications and implementation and other consulting services. Any acquisition by Customer of such products or services, and any exchange of data between Customer and any Non-GRENE ROBOTICS provider, product or service is solely between Customer and the applicable Non-GRENE ROBOTICS provider. GRENE ROBOTICS does not warrant or support Non-GRENE ROBOTICS Applications or other Non-GRENE ROBOTICS products or services, whether or not they are designated by GRENE ROBOTICS as “certified” or otherwise, unless expressly provided otherwise in an Order Form. GRENE ROBOTICS is not responsible for any disclosure, modification or deletion of Customer Data resulting from access by such Non-GRENE ROBOTICS Application or its provider.</w:t>
      </w:r>
    </w:p>
    <w:p w:rsidR="00000000" w:rsidDel="00000000" w:rsidP="00000000" w:rsidRDefault="00000000" w:rsidRPr="00000000" w14:paraId="0000005B">
      <w:pPr>
        <w:rPr>
          <w:ins w:author="Mandar Mungee" w:id="49" w:date="2019-09-26T07:54:57Z"/>
        </w:rPr>
      </w:pPr>
      <w:ins w:author="Mandar Mungee" w:id="49" w:date="2019-09-26T07:54:57Z">
        <w:r w:rsidDel="00000000" w:rsidR="00000000" w:rsidRPr="00000000">
          <w:rPr>
            <w:rtl w:val="0"/>
          </w:rPr>
        </w:r>
      </w:ins>
    </w:p>
    <w:p w:rsidR="00000000" w:rsidDel="00000000" w:rsidP="00000000" w:rsidRDefault="00000000" w:rsidRPr="00000000" w14:paraId="0000005C">
      <w:pPr>
        <w:rPr/>
      </w:pPr>
      <w:r w:rsidDel="00000000" w:rsidR="00000000" w:rsidRPr="00000000">
        <w:rPr>
          <w:rtl w:val="0"/>
        </w:rPr>
        <w:t xml:space="preserve">4.2 Integration with Non-GRENE ROBOTICS Applications. The Services may contain features designed to interoperate with Non-GRENE ROBOTICS Applications. GRENE ROBOTICS cannot guarantee the continued availability of such Service features, and may cease providing them without entitling Customer to any refund, credit, or other compensation, if for example and without limitation, the provider of a Non-GRENE ROBOTICS Application ceases to make the Non-GRENE ROBOTICS Application available for interoperation with the corresponding Service features</w:t>
      </w:r>
      <w:ins w:author="Mandar Mungee" w:id="50" w:date="2019-09-26T07:55:29Z">
        <w:r w:rsidDel="00000000" w:rsidR="00000000" w:rsidRPr="00000000">
          <w:rPr>
            <w:rtl w:val="0"/>
          </w:rPr>
          <w:t xml:space="preserve"> </w:t>
        </w:r>
        <w:r w:rsidDel="00000000" w:rsidR="00000000" w:rsidRPr="00000000">
          <w:rPr>
            <w:rtl w:val="0"/>
          </w:rPr>
          <w:t xml:space="preserve">in a manner acceptable to GRENE ROBOTICS.</w:t>
        </w:r>
      </w:ins>
      <w:r w:rsidDel="00000000" w:rsidR="00000000" w:rsidRPr="00000000">
        <w:rPr>
          <w:rtl w:val="0"/>
        </w:rPr>
      </w:r>
    </w:p>
    <w:p w:rsidR="00000000" w:rsidDel="00000000" w:rsidP="00000000" w:rsidRDefault="00000000" w:rsidRPr="00000000" w14:paraId="0000005D">
      <w:pPr>
        <w:rPr/>
      </w:pPr>
      <w:del w:author="Mandar Mungee" w:id="51" w:date="2019-09-26T07:55:35Z">
        <w:r w:rsidDel="00000000" w:rsidR="00000000" w:rsidRPr="00000000">
          <w:rPr>
            <w:rtl w:val="0"/>
          </w:rPr>
          <w:delText xml:space="preserve">GRENE ROBOTICS-MSA Sept 2019 Page 5 of 12</w:delText>
        </w:r>
      </w:del>
      <w:r w:rsidDel="00000000" w:rsidR="00000000" w:rsidRPr="00000000">
        <w:rPr>
          <w:rtl w:val="0"/>
        </w:rPr>
      </w:r>
    </w:p>
    <w:p w:rsidR="00000000" w:rsidDel="00000000" w:rsidP="00000000" w:rsidRDefault="00000000" w:rsidRPr="00000000" w14:paraId="0000005E">
      <w:pPr>
        <w:rPr/>
      </w:pPr>
      <w:del w:author="Mandar Mungee" w:id="52" w:date="2019-09-26T07:55:26Z">
        <w:r w:rsidDel="00000000" w:rsidR="00000000" w:rsidRPr="00000000">
          <w:rPr>
            <w:rtl w:val="0"/>
          </w:rPr>
          <w:delText xml:space="preserve">in a manner acceptable to GRENE ROBOTICS.</w:delText>
        </w:r>
      </w:del>
      <w:r w:rsidDel="00000000" w:rsidR="00000000" w:rsidRPr="00000000">
        <w:rPr>
          <w:rtl w:val="0"/>
        </w:rPr>
      </w:r>
    </w:p>
    <w:p w:rsidR="00000000" w:rsidDel="00000000" w:rsidP="00000000" w:rsidRDefault="00000000" w:rsidRPr="00000000" w14:paraId="0000005F">
      <w:pPr>
        <w:rPr>
          <w:ins w:author="Mandar Mungee" w:id="53" w:date="2019-09-26T07:55:40Z"/>
        </w:rPr>
      </w:pPr>
      <w:ins w:author="Mandar Mungee" w:id="53" w:date="2019-09-26T07:55:40Z">
        <w:r w:rsidDel="00000000" w:rsidR="00000000" w:rsidRPr="00000000">
          <w:rPr>
            <w:rtl w:val="0"/>
          </w:rPr>
        </w:r>
      </w:ins>
    </w:p>
    <w:p w:rsidR="00000000" w:rsidDel="00000000" w:rsidP="00000000" w:rsidRDefault="00000000" w:rsidRPr="00000000" w14:paraId="00000060">
      <w:pPr>
        <w:rPr/>
      </w:pPr>
      <w:r w:rsidDel="00000000" w:rsidR="00000000" w:rsidRPr="00000000">
        <w:rPr>
          <w:rtl w:val="0"/>
        </w:rPr>
        <w:t xml:space="preserve">5. FEES AND PAYMENT</w:t>
      </w:r>
    </w:p>
    <w:p w:rsidR="00000000" w:rsidDel="00000000" w:rsidP="00000000" w:rsidRDefault="00000000" w:rsidRPr="00000000" w14:paraId="00000061">
      <w:pPr>
        <w:rPr>
          <w:ins w:author="Mandar Mungee" w:id="54" w:date="2019-09-26T07:55:42Z"/>
        </w:rPr>
      </w:pPr>
      <w:ins w:author="Mandar Mungee" w:id="54" w:date="2019-09-26T07:55:42Z">
        <w:r w:rsidDel="00000000" w:rsidR="00000000" w:rsidRPr="00000000">
          <w:rPr>
            <w:rtl w:val="0"/>
          </w:rPr>
        </w:r>
      </w:ins>
    </w:p>
    <w:p w:rsidR="00000000" w:rsidDel="00000000" w:rsidP="00000000" w:rsidRDefault="00000000" w:rsidRPr="00000000" w14:paraId="00000062">
      <w:pPr>
        <w:rPr>
          <w:ins w:author="Mandar Mungee" w:id="56" w:date="2019-09-26T07:55:48Z"/>
        </w:rPr>
      </w:pPr>
      <w:r w:rsidDel="00000000" w:rsidR="00000000" w:rsidRPr="00000000">
        <w:rPr>
          <w:rtl w:val="0"/>
        </w:rPr>
        <w:t xml:space="preserve">5.1 Fees. Customer will pay all fees specified in </w:t>
      </w:r>
      <w:ins w:author="Mandar Mungee" w:id="55" w:date="2019-09-26T07:56:49Z">
        <w:r w:rsidDel="00000000" w:rsidR="00000000" w:rsidRPr="00000000">
          <w:rPr>
            <w:rtl w:val="0"/>
          </w:rPr>
          <w:t xml:space="preserve">the Proposal or Purchase Order or </w:t>
        </w:r>
      </w:ins>
      <w:r w:rsidDel="00000000" w:rsidR="00000000" w:rsidRPr="00000000">
        <w:rPr>
          <w:rtl w:val="0"/>
        </w:rPr>
        <w:t xml:space="preserve">Order Forms. Except as otherwise specified herein or in an Order Form, (i) fees are based on Services and Content subscriptions purchased and not actual usage, (ii) payment obligations are non- cancelable and fees paid are non-refundable, and (iii) quantities purchased cannot be decreased during the relevant subscription term.</w:t>
      </w:r>
      <w:ins w:author="Mandar Mungee" w:id="56" w:date="2019-09-26T07:55:48Z">
        <w:r w:rsidDel="00000000" w:rsidR="00000000" w:rsidRPr="00000000">
          <w:rPr>
            <w:rtl w:val="0"/>
          </w:rPr>
        </w:r>
      </w:ins>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ins w:author="Mandar Mungee" w:id="58" w:date="2019-09-26T07:55:51Z"/>
        </w:rPr>
      </w:pPr>
      <w:r w:rsidDel="00000000" w:rsidR="00000000" w:rsidRPr="00000000">
        <w:rPr>
          <w:rtl w:val="0"/>
        </w:rPr>
        <w:t xml:space="preserve">5.2 Invoicing and Payment. Customer will provide GRENE ROBOTICS with valid and updated credit card information, or with a valid purchase order or alternative document reasonably acceptable to GRENE ROBOTICS. If Customer provides credit card information to GRENE ROBOTICS, Customer authorizes GRENE ROBOTICS to charge such credit card for all Purchased Services listed in the Order Form for the initial subscription term and any renewal subscription term(s) as set forth in the “Term of Purchased Subscriptions” section below. Such charges shall be made in advance, either annually or in accordance with any different billing frequency stated in the applicable Order Form. If the Order Form specifies that payment will be by a method other than a credit card, GRENE ROBOTICS will invoice Customer in advance and otherwise in accordance with the relevant Order Form. Unless otherwise stated in the Order Form, invoiced fees are due net </w:t>
      </w:r>
      <w:r w:rsidDel="00000000" w:rsidR="00000000" w:rsidRPr="00000000">
        <w:rPr>
          <w:highlight w:val="yellow"/>
          <w:rtl w:val="0"/>
          <w:rPrChange w:author="Mandar Mungee" w:id="57" w:date="2019-09-26T07:59:34Z">
            <w:rPr/>
          </w:rPrChange>
        </w:rPr>
        <w:t xml:space="preserve">30</w:t>
      </w:r>
      <w:r w:rsidDel="00000000" w:rsidR="00000000" w:rsidRPr="00000000">
        <w:rPr>
          <w:rtl w:val="0"/>
        </w:rPr>
        <w:t xml:space="preserve"> days from the invoice date. Customer is responsible for providing complete and accurate billing and contact information to GRENE ROBOTICS and notifying GRENE ROBOTICS of any changes to such information.</w:t>
      </w:r>
      <w:ins w:author="Mandar Mungee" w:id="58" w:date="2019-09-26T07:55:51Z">
        <w:r w:rsidDel="00000000" w:rsidR="00000000" w:rsidRPr="00000000">
          <w:rPr>
            <w:rtl w:val="0"/>
          </w:rPr>
        </w:r>
      </w:ins>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ins w:author="Mandar Mungee" w:id="59" w:date="2019-09-26T07:55:54Z"/>
        </w:rPr>
      </w:pPr>
      <w:r w:rsidDel="00000000" w:rsidR="00000000" w:rsidRPr="00000000">
        <w:rPr>
          <w:rtl w:val="0"/>
        </w:rPr>
        <w:t xml:space="preserve">5.3 Overdue Charges. If any invoiced amount is not received by GRENE ROBOTICS by the due date, then without limiting GRENE ROBOTICS’s rights or remedies, (a) those charges may accrue late interest at the rate of 1.5% of the outstanding balance per month, or the maximum rate permitted by law, whichever is lower, and/or (b) GRENE ROBOTICS may condition future subscription renewals and Order Forms on payment terms shorter than those specified in the “Invoicing and Payment” section above.</w:t>
      </w:r>
      <w:ins w:author="Mandar Mungee" w:id="59" w:date="2019-09-26T07:55:54Z">
        <w:r w:rsidDel="00000000" w:rsidR="00000000" w:rsidRPr="00000000">
          <w:rPr>
            <w:rtl w:val="0"/>
          </w:rPr>
        </w:r>
      </w:ins>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ins w:author="Mandar Mungee" w:id="60" w:date="2019-09-26T07:55:58Z"/>
        </w:rPr>
      </w:pPr>
      <w:r w:rsidDel="00000000" w:rsidR="00000000" w:rsidRPr="00000000">
        <w:rPr>
          <w:rtl w:val="0"/>
        </w:rPr>
        <w:t xml:space="preserve">5.4 Suspension of Service and Acceleration. If any charge owing by Customer under this or any other agreement for services is 30 days or more overdue, (or 10 or more days overdue in the case of amounts Customer has authorized GRENE ROBOTICS to charge to Customer’s credit card), GRENE ROBOTICS may, without limiting its other rights and remedies, accelerate Customer’s unpaid fee obligations under such agreements so that all such obligations become immediately due and payable, and suspend Services until such amounts are paid in full, provided that, other than for customers paying by credit card or direct debit whose payment has been declined, GRENE ROBOTICS will give Customer at least 10 days’ prior notice that its account is overdue, in accordance with the “Manner of Giving Notice” section below for billing notices, before suspending services to Customer.</w:t>
      </w:r>
      <w:ins w:author="Mandar Mungee" w:id="60" w:date="2019-09-26T07:55:58Z">
        <w:r w:rsidDel="00000000" w:rsidR="00000000" w:rsidRPr="00000000">
          <w:rPr>
            <w:rtl w:val="0"/>
          </w:rPr>
          <w:t xml:space="preserve"> </w:t>
        </w:r>
      </w:ins>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ins w:author="Mandar Mungee" w:id="61" w:date="2019-09-26T07:56:01Z"/>
        </w:rPr>
      </w:pPr>
      <w:r w:rsidDel="00000000" w:rsidR="00000000" w:rsidRPr="00000000">
        <w:rPr>
          <w:rtl w:val="0"/>
        </w:rPr>
        <w:t xml:space="preserve">5.5 Payment Disputes. GRENE ROBOTICS will not exercise its rights under the “Overdue Charges” or “Suspension of Service and Acceleration” section above if Customer is disputing the applicable charges reasonably and in good faith and is cooperating diligently to resolve the dispute.</w:t>
      </w:r>
      <w:ins w:author="Mandar Mungee" w:id="61" w:date="2019-09-26T07:56:01Z">
        <w:r w:rsidDel="00000000" w:rsidR="00000000" w:rsidRPr="00000000">
          <w:rPr>
            <w:rtl w:val="0"/>
          </w:rPr>
        </w:r>
      </w:ins>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ins w:author="Mandar Mungee" w:id="63" w:date="2019-09-26T07:56:04Z"/>
          <w:highlight w:val="white"/>
          <w:rPrChange w:author="Mandar Mungee" w:id="62" w:date="2019-09-26T08:17:14Z">
            <w:rPr/>
          </w:rPrChange>
        </w:rPr>
      </w:pPr>
      <w:r w:rsidDel="00000000" w:rsidR="00000000" w:rsidRPr="00000000">
        <w:rPr>
          <w:rtl w:val="0"/>
        </w:rPr>
        <w:t xml:space="preserve">5.6 Taxes. GRENE ROBOTICS's fees do not include any taxes, levies, duties or similar governmental assessments of any nature, including, for example, value-added, sales, use or withholding taxes, assessable by any jurisdiction whatsoever (collectively, “Taxes”). Customer is responsible for paying all Taxes associated with its purchases hereunder. If GRENE ROBOTICS has the legal obligation to pay or collect Taxes for which Customer is responsible under this section, GRENE ROBOTICS will invoice Customer and Customer will pay that amount unless Customer provides GRENE ROBOTICS with a valid tax exemption certificate authorized by the appropriate taxing authority. </w:t>
      </w:r>
      <w:r w:rsidDel="00000000" w:rsidR="00000000" w:rsidRPr="00000000">
        <w:rPr>
          <w:highlight w:val="yellow"/>
          <w:rtl w:val="0"/>
          <w:rPrChange w:author="Mandar Mungee" w:id="62" w:date="2019-09-26T08:17:14Z">
            <w:rPr/>
          </w:rPrChange>
        </w:rPr>
        <w:t xml:space="preserve">For clarity, GRENE ROBOTICS is solely responsible for taxes assessable against it based on its income, property and employees.</w:t>
      </w:r>
      <w:ins w:author="Mandar Mungee" w:id="63" w:date="2019-09-26T07:56:04Z">
        <w:r w:rsidDel="00000000" w:rsidR="00000000" w:rsidRPr="00000000">
          <w:rPr>
            <w:highlight w:val="yellow"/>
            <w:rtl w:val="0"/>
            <w:rPrChange w:author="Mandar Mungee" w:id="62" w:date="2019-09-26T08:17:14Z">
              <w:rPr/>
            </w:rPrChange>
          </w:rPr>
          <w:t xml:space="preserve"> </w:t>
        </w:r>
        <w:r w:rsidDel="00000000" w:rsidR="00000000" w:rsidRPr="00000000">
          <w:rPr>
            <w:highlight w:val="white"/>
            <w:rtl w:val="0"/>
            <w:rPrChange w:author="Mandar Mungee" w:id="62" w:date="2019-09-26T08:17:14Z">
              <w:rPr/>
            </w:rPrChange>
          </w:rPr>
          <w:t xml:space="preserve">(Legal to verify whether this line is required in the Indian context)</w:t>
        </w:r>
      </w:ins>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ins w:author="Mandar Mungee" w:id="64" w:date="2019-09-26T07:56:06Z"/>
        </w:rPr>
      </w:pPr>
      <w:r w:rsidDel="00000000" w:rsidR="00000000" w:rsidRPr="00000000">
        <w:rPr>
          <w:rtl w:val="0"/>
        </w:rPr>
        <w:t xml:space="preserve">6. PROPRIETARY RIGHTS AND LICENSES</w:t>
      </w:r>
      <w:ins w:author="Mandar Mungee" w:id="64" w:date="2019-09-26T07:56:06Z">
        <w:r w:rsidDel="00000000" w:rsidR="00000000" w:rsidRPr="00000000">
          <w:rPr>
            <w:rtl w:val="0"/>
          </w:rPr>
        </w:r>
      </w:ins>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ins w:author="Mandar Mungee" w:id="65" w:date="2019-09-26T08:18:02Z"/>
        </w:rPr>
      </w:pPr>
      <w:r w:rsidDel="00000000" w:rsidR="00000000" w:rsidRPr="00000000">
        <w:rPr>
          <w:rtl w:val="0"/>
        </w:rPr>
        <w:t xml:space="preserve">6.1 Reservation of Rights. Subject to the limited rights expressly granted hereunder, GRENE ROBOTICS, its Affiliates, its licensors and Content Providers reserve all of their right, title and interest in and to the Services and Content, including all of their related intellectual property rights. No rights are granted to Customer hereunder other than as expressly set forth herein.</w:t>
      </w:r>
      <w:ins w:author="Mandar Mungee" w:id="65" w:date="2019-09-26T08:18:02Z">
        <w:r w:rsidDel="00000000" w:rsidR="00000000" w:rsidRPr="00000000">
          <w:rPr>
            <w:rtl w:val="0"/>
          </w:rPr>
        </w:r>
      </w:ins>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ins w:author="Mandar Mungee" w:id="67" w:date="2019-09-26T08:18:06Z"/>
        </w:rPr>
      </w:pPr>
      <w:r w:rsidDel="00000000" w:rsidR="00000000" w:rsidRPr="00000000">
        <w:rPr>
          <w:rtl w:val="0"/>
        </w:rPr>
        <w:t xml:space="preserve">6.2 Access to and Use of Content. Customer has the right to access and use applicable Content subject to the terms of applicable </w:t>
      </w:r>
      <w:ins w:author="Mandar Mungee" w:id="66" w:date="2019-09-26T09:27:39Z">
        <w:r w:rsidDel="00000000" w:rsidR="00000000" w:rsidRPr="00000000">
          <w:rPr>
            <w:rtl w:val="0"/>
          </w:rPr>
          <w:t xml:space="preserve">Proposal or Purchase Order or </w:t>
        </w:r>
      </w:ins>
      <w:r w:rsidDel="00000000" w:rsidR="00000000" w:rsidRPr="00000000">
        <w:rPr>
          <w:rtl w:val="0"/>
        </w:rPr>
        <w:t xml:space="preserve">Order Forms, this Agreement and the Documentation.</w:t>
      </w:r>
      <w:ins w:author="Mandar Mungee" w:id="67" w:date="2019-09-26T08:18:06Z">
        <w:r w:rsidDel="00000000" w:rsidR="00000000" w:rsidRPr="00000000">
          <w:rPr>
            <w:rtl w:val="0"/>
          </w:rPr>
        </w:r>
      </w:ins>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shd w:fill="b6d7a8" w:val="clear"/>
          <w:rPrChange w:author="Mandar Mungee" w:id="68" w:date="2019-09-26T09:30:41Z">
            <w:rPr/>
          </w:rPrChange>
        </w:rPr>
      </w:pPr>
      <w:r w:rsidDel="00000000" w:rsidR="00000000" w:rsidRPr="00000000">
        <w:rPr>
          <w:rtl w:val="0"/>
        </w:rPr>
        <w:t xml:space="preserve">6.3</w:t>
      </w:r>
      <w:r w:rsidDel="00000000" w:rsidR="00000000" w:rsidRPr="00000000">
        <w:rPr>
          <w:shd w:fill="b6d7a8" w:val="clear"/>
          <w:rtl w:val="0"/>
          <w:rPrChange w:author="Mandar Mungee" w:id="68" w:date="2019-09-26T09:30:41Z">
            <w:rPr/>
          </w:rPrChange>
        </w:rPr>
        <w:t xml:space="preserve"> License by Customer to GRENE ROBOTICS. Customer grants GRENE ROBOTICS, its Affiliates and applicable contractors a worldwide, limited-term license to host, copy, use, transmit, and display any Non-GRENE ROBOTICS Applications and program code created by or for Customer using a Service or for use by Customer with the Services, and Customer Data, each as appropriate for GRENE ROBOTICS to provide and ensure proper operation of the Services and associated systems in accordance with this Agreement. If Customer chooses to use a Non-GRENE ROBOTICS Application with a Service, Customer grants GRENE ROBOTICS permission to allow the Non-GRENE ROBOTICS Application and its provider to access Customer Data and information about Customer’s usage of the Non-GRENE ROBOTICS Application as appropriate for the interoperation of that Non-GRENE ROBOTICS Application with the Service. Subject to the limited licenses granted herein, GRENE ROBOTICS acquires no right, title or interest from Customer or its licensors under this Agreement in or to any Customer Data, Non-GRENE ROBOTICS Application or such program code.</w:t>
      </w:r>
    </w:p>
    <w:p w:rsidR="00000000" w:rsidDel="00000000" w:rsidP="00000000" w:rsidRDefault="00000000" w:rsidRPr="00000000" w14:paraId="00000075">
      <w:pPr>
        <w:rPr>
          <w:ins w:author="Mandar Mungee" w:id="70" w:date="2019-09-26T08:18:21Z"/>
        </w:rPr>
      </w:pPr>
      <w:r w:rsidDel="00000000" w:rsidR="00000000" w:rsidRPr="00000000">
        <w:rPr>
          <w:rtl w:val="0"/>
        </w:rPr>
        <w:t xml:space="preserve">6.4 License by Customer to Use Feedback. Customer grants to GRENE ROBOTICS and its Affiliates a worldwide, perpetual, irrevocable, royalty-free license to use and incorporate into its services any suggestion, enhancement request, recommendation, correction or other feedback provided by Customer or Users relating to the operation of GRENE ROBOTICS’</w:t>
      </w:r>
      <w:del w:author="Mandar Mungee" w:id="69" w:date="2019-09-26T09:31:13Z">
        <w:r w:rsidDel="00000000" w:rsidR="00000000" w:rsidRPr="00000000">
          <w:rPr>
            <w:rtl w:val="0"/>
          </w:rPr>
          <w:delText xml:space="preserve">s</w:delText>
        </w:r>
      </w:del>
      <w:r w:rsidDel="00000000" w:rsidR="00000000" w:rsidRPr="00000000">
        <w:rPr>
          <w:rtl w:val="0"/>
        </w:rPr>
        <w:t xml:space="preserve"> or its Affiliates’ services.</w:t>
      </w:r>
      <w:ins w:author="Mandar Mungee" w:id="70" w:date="2019-09-26T08:18:21Z">
        <w:r w:rsidDel="00000000" w:rsidR="00000000" w:rsidRPr="00000000">
          <w:rPr>
            <w:rtl w:val="0"/>
          </w:rPr>
        </w:r>
      </w:ins>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highlight w:val="yellow"/>
          <w:rPrChange w:author="Mandar Mungee" w:id="71" w:date="2019-09-26T09:32:57Z">
            <w:rPr/>
          </w:rPrChange>
        </w:rPr>
      </w:pPr>
      <w:r w:rsidDel="00000000" w:rsidR="00000000" w:rsidRPr="00000000">
        <w:rPr>
          <w:highlight w:val="yellow"/>
          <w:rtl w:val="0"/>
          <w:rPrChange w:author="Mandar Mungee" w:id="71" w:date="2019-09-26T09:32:57Z">
            <w:rPr/>
          </w:rPrChange>
        </w:rPr>
        <w:t xml:space="preserve">6.5 Federal Government End Use Provisions. GRENE ROBOTICS provides the Services, including related software and technology, for ultimate federal government end use in accordance with the following: The Services consist of “commercial items,” as defined at FAR</w:t>
      </w:r>
    </w:p>
    <w:p w:rsidR="00000000" w:rsidDel="00000000" w:rsidP="00000000" w:rsidRDefault="00000000" w:rsidRPr="00000000" w14:paraId="00000078">
      <w:pPr>
        <w:rPr>
          <w:ins w:author="Mandar Mungee" w:id="72" w:date="2019-09-26T08:18:30Z"/>
          <w:highlight w:val="yellow"/>
          <w:rPrChange w:author="Mandar Mungee" w:id="71" w:date="2019-09-26T09:32:57Z">
            <w:rPr/>
          </w:rPrChange>
        </w:rPr>
      </w:pPr>
      <w:del w:author="Mandar Mungee" w:id="72" w:date="2019-09-26T08:18:30Z">
        <w:r w:rsidDel="00000000" w:rsidR="00000000" w:rsidRPr="00000000">
          <w:rPr>
            <w:highlight w:val="yellow"/>
            <w:rtl w:val="0"/>
            <w:rPrChange w:author="Mandar Mungee" w:id="71" w:date="2019-09-26T09:32:57Z">
              <w:rPr/>
            </w:rPrChange>
          </w:rPr>
          <w:delText xml:space="preserve">GRENE ROBOTICS-MSA Sept 2019 Page 6 of 12</w:delText>
        </w:r>
      </w:del>
      <w:ins w:author="Mandar Mungee" w:id="72" w:date="2019-09-26T08:18:30Z">
        <w:r w:rsidDel="00000000" w:rsidR="00000000" w:rsidRPr="00000000">
          <w:rPr>
            <w:rtl w:val="0"/>
          </w:rPr>
        </w:r>
      </w:ins>
    </w:p>
    <w:p w:rsidR="00000000" w:rsidDel="00000000" w:rsidP="00000000" w:rsidRDefault="00000000" w:rsidRPr="00000000" w14:paraId="00000079">
      <w:pPr>
        <w:rPr>
          <w:highlight w:val="yellow"/>
          <w:rPrChange w:author="Mandar Mungee" w:id="71" w:date="2019-09-26T09:32:57Z">
            <w:rPr/>
          </w:rPrChange>
        </w:rPr>
      </w:pPr>
      <w:r w:rsidDel="00000000" w:rsidR="00000000" w:rsidRPr="00000000">
        <w:rPr>
          <w:rtl w:val="0"/>
        </w:rPr>
      </w:r>
    </w:p>
    <w:p w:rsidR="00000000" w:rsidDel="00000000" w:rsidP="00000000" w:rsidRDefault="00000000" w:rsidRPr="00000000" w14:paraId="0000007A">
      <w:pPr>
        <w:rPr>
          <w:ins w:author="Mandar Mungee" w:id="73" w:date="2019-09-26T08:18:49Z"/>
          <w:highlight w:val="yellow"/>
          <w:rPrChange w:author="Mandar Mungee" w:id="71" w:date="2019-09-26T09:32:57Z">
            <w:rPr/>
          </w:rPrChange>
        </w:rPr>
      </w:pPr>
      <w:r w:rsidDel="00000000" w:rsidR="00000000" w:rsidRPr="00000000">
        <w:rPr>
          <w:highlight w:val="yellow"/>
          <w:rtl w:val="0"/>
          <w:rPrChange w:author="Mandar Mungee" w:id="71" w:date="2019-09-26T09:32:57Z">
            <w:rPr/>
          </w:rPrChange>
        </w:rPr>
        <w:t xml:space="preserve">2.101. In accordance with FAR 12.211-12.212 and DFARS 227.7102-4 and 227.7202-4, as applicable, the rights of the U.S. Government to use, modify, reproduce, release, perform, display, or disclose commercial computer software, commercial computer software documentation, and technical data furnished in connection with the Services shall be as provided in this Agreement, except that, for U.S. Department of Defense end users, technical data customarily provided to the public is furnished in accordance with DFARS 252.227-7015. If a government agency needs additional rights, it must negotiate a mutually acceptable written addendum to this Agreement specifically granting those rights.</w:t>
      </w:r>
      <w:ins w:author="Mandar Mungee" w:id="73" w:date="2019-09-26T08:18:49Z">
        <w:r w:rsidDel="00000000" w:rsidR="00000000" w:rsidRPr="00000000">
          <w:rPr>
            <w:highlight w:val="yellow"/>
            <w:rtl w:val="0"/>
            <w:rPrChange w:author="Mandar Mungee" w:id="71" w:date="2019-09-26T09:32:57Z">
              <w:rPr/>
            </w:rPrChange>
          </w:rPr>
          <w:t xml:space="preserve"> </w:t>
        </w:r>
        <w:r w:rsidDel="00000000" w:rsidR="00000000" w:rsidRPr="00000000">
          <w:rPr>
            <w:highlight w:val="yellow"/>
            <w:rtl w:val="0"/>
            <w:rPrChange w:author="Mandar Mungee" w:id="71" w:date="2019-09-26T09:32:57Z">
              <w:rPr/>
            </w:rPrChange>
          </w:rPr>
          <w:t xml:space="preserve">(Not Applicable for Indian context)</w:t>
        </w:r>
      </w:ins>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ins w:author="Mandar Mungee" w:id="74" w:date="2019-09-26T08:18:51Z"/>
        </w:rPr>
      </w:pPr>
      <w:r w:rsidDel="00000000" w:rsidR="00000000" w:rsidRPr="00000000">
        <w:rPr>
          <w:rtl w:val="0"/>
        </w:rPr>
        <w:t xml:space="preserve">7. CONFIDENTIALITY</w:t>
      </w:r>
      <w:ins w:author="Mandar Mungee" w:id="74" w:date="2019-09-26T08:18:51Z">
        <w:r w:rsidDel="00000000" w:rsidR="00000000" w:rsidRPr="00000000">
          <w:rPr>
            <w:rtl w:val="0"/>
          </w:rPr>
        </w:r>
      </w:ins>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ins w:author="Mandar Mungee" w:id="75" w:date="2019-09-26T08:18:54Z"/>
        </w:rPr>
      </w:pPr>
      <w:r w:rsidDel="00000000" w:rsidR="00000000" w:rsidRPr="00000000">
        <w:rPr>
          <w:rtl w:val="0"/>
        </w:rPr>
        <w:t xml:space="preserve">7.1 Definition of Confidential Information. “Confidential Information” means all information disclosed by a party (“Disclosing Party”) to the other party (“Receiving Party”), whether orally or in writing, that is designated as confidential or that reasonably should be understood to be confidential given the nature of the information and the circumstances of disclosure. Confidential Information of Customer includes Customer Data; Confidential Information of GRENE ROBOTICS includes the Services and Content, and the terms and conditions of this Agreement and all Order Forms (including pricing). Confidential Information of each party includes business and marketing plans, technology and technical information, product plans and designs, and business processes disclosed by such party. However, Confidential Information does not include any information that (i) is or becomes generally known to the public without breach of any obligation owed to the Disclosing Party, (ii) was known to the Receiving Party prior to its disclosure by the Disclosing Party without breach of any obligation owed to the Disclosing Party, (iii) is received from a third party without breach of any obligation owed to the Disclosing Party, or (iv) was independently developed by the Receiving Party. For the avoidance of doubt, the non-disclosure obligations set forth in this “Confidentiality” section apply to Confidential Information exchanged between the parties in connection with the evaluation of additional GRENE ROBOTICS services.</w:t>
      </w:r>
      <w:ins w:author="Mandar Mungee" w:id="75" w:date="2019-09-26T08:18:54Z">
        <w:r w:rsidDel="00000000" w:rsidR="00000000" w:rsidRPr="00000000">
          <w:rPr>
            <w:rtl w:val="0"/>
          </w:rPr>
        </w:r>
      </w:ins>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ins w:author="Mandar Mungee" w:id="76" w:date="2019-09-26T08:18:58Z"/>
        </w:rPr>
      </w:pPr>
      <w:r w:rsidDel="00000000" w:rsidR="00000000" w:rsidRPr="00000000">
        <w:rPr>
          <w:rtl w:val="0"/>
        </w:rPr>
        <w:t xml:space="preserve">7.2 Protection of Confidential Information. As between the parties, each party retains all ownership rights in and to its Confidential Information. The Receiving Party will use the same degree of care that it uses to protect the confidentiality of its own confidential information of like kind (but not less than reasonable care) to (i) not use any Confidential Information of the Disclosing Party for any purpose outside the scope of this Agreement and (ii) except as otherwise authorized by the Disclosing Party in writing, limit access to Confidential Information of the Disclosing Party to those of its and its Affiliates’ employees and contractors who need that access for purposes consistent with this Agreement and who have signed confidentiality agreements with the Receiving Party containing protections not materially less protective of the Confidential Information than those herein. Neither party will disclose the terms of this Agreement or any Order Form to any third party other than its Affiliates, legal counsel and accountants without the other party’s prior written consent, provided that a party that makes any such disclosure to its Affiliate, legal counsel or accountants will remain responsible for such Affiliate’s, legal counsel’s or accountant’s compliance with this “Confidentiality” section. Notwithstanding the foregoing, GRENE ROBOTICS may disclose the terms of this Agreement and any applicable Order Form to a subcontractor or Non-GRENE ROBOTICS Application Provider to the extent necessary to perform GRENE ROBOTICS’s obligations under this Agreement, under terms of confidentiality materially as protective as set forth herein.</w:t>
      </w:r>
      <w:ins w:author="Mandar Mungee" w:id="76" w:date="2019-09-26T08:18:58Z">
        <w:r w:rsidDel="00000000" w:rsidR="00000000" w:rsidRPr="00000000">
          <w:rPr>
            <w:rtl w:val="0"/>
          </w:rPr>
        </w:r>
      </w:ins>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ins w:author="Mandar Mungee" w:id="77" w:date="2019-09-26T08:19:01Z"/>
        </w:rPr>
      </w:pPr>
      <w:r w:rsidDel="00000000" w:rsidR="00000000" w:rsidRPr="00000000">
        <w:rPr>
          <w:rtl w:val="0"/>
        </w:rPr>
        <w:t xml:space="preserve">7.3 Compelled Disclosure. The Receiving Party may disclose Confidential Information of the Disclosing Party to the extent compelled by law to do so, provided the Receiving Party gives the Disclosing Party prior notice of the compelled disclosure (to the extent legally permitted) and reasonable assistance, at the Disclosing Party's cost, if the Disclosing Party wishes to contest the disclosure. If the Receiving Party is compelled by law to disclose the Disclosing Party’s Confidential Information as part of a civil proceeding to which the Disclosing Party is a party, and the Disclosing Party is not contesting the disclosure, the Disclosing Party will reimburse the Receiving Party for its reasonable cost of compiling and providing secure access to that Confidential Information.</w:t>
      </w:r>
      <w:ins w:author="Mandar Mungee" w:id="77" w:date="2019-09-26T08:19:01Z">
        <w:r w:rsidDel="00000000" w:rsidR="00000000" w:rsidRPr="00000000">
          <w:rPr>
            <w:rtl w:val="0"/>
          </w:rPr>
        </w:r>
      </w:ins>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ins w:author="Mandar Mungee" w:id="78" w:date="2019-09-26T08:19:03Z"/>
        </w:rPr>
      </w:pPr>
      <w:r w:rsidDel="00000000" w:rsidR="00000000" w:rsidRPr="00000000">
        <w:rPr>
          <w:rtl w:val="0"/>
        </w:rPr>
        <w:t xml:space="preserve">8. REPRESENTATIONS, WARRANTIES, EXCLUSIVE REMEDIES AND DISCLAIMERS</w:t>
      </w:r>
      <w:ins w:author="Mandar Mungee" w:id="78" w:date="2019-09-26T08:19:03Z">
        <w:r w:rsidDel="00000000" w:rsidR="00000000" w:rsidRPr="00000000">
          <w:rPr>
            <w:rtl w:val="0"/>
          </w:rPr>
        </w:r>
      </w:ins>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ins w:author="Mandar Mungee" w:id="79" w:date="2019-09-26T08:19:06Z"/>
        </w:rPr>
      </w:pPr>
      <w:r w:rsidDel="00000000" w:rsidR="00000000" w:rsidRPr="00000000">
        <w:rPr>
          <w:rtl w:val="0"/>
        </w:rPr>
        <w:t xml:space="preserve">8.1 Representations. Each party represents that it has validly entered into this Agreement and has the legal power to do so.</w:t>
      </w:r>
      <w:ins w:author="Mandar Mungee" w:id="79" w:date="2019-09-26T08:19:06Z">
        <w:r w:rsidDel="00000000" w:rsidR="00000000" w:rsidRPr="00000000">
          <w:rPr>
            <w:rtl w:val="0"/>
          </w:rPr>
        </w:r>
      </w:ins>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ins w:author="Mandar Mungee" w:id="80" w:date="2019-09-26T08:19:09Z"/>
        </w:rPr>
      </w:pPr>
      <w:r w:rsidDel="00000000" w:rsidR="00000000" w:rsidRPr="00000000">
        <w:rPr>
          <w:rtl w:val="0"/>
        </w:rPr>
        <w:t xml:space="preserve">8.2 GRENE ROBOTICS Warranties. GRENE ROBOTICS warrants that during an applicable subscription term (a) this Agreement, the Order Forms and the Documentation will accurately describe the applicable administrative, physical, and technical safeguards for protection of the security, confidentiality and integrity of Customer Data, (b) GRENE ROBOTICS will not materially decrease the overall security of the Services, (c) the Services will perform materially in accordance with the applicable Documentation, and (d) subject to the “Integration with Non-GRENE ROBOTICS Applications” section above, GRENE ROBOTICS will not materially decrease the overall functionality of the Services. For any breach of a warranty above, Customer’s exclusive remedies are those described in the “Termination” and “Refund or Payment upon Termination” sections below.</w:t>
      </w:r>
      <w:ins w:author="Mandar Mungee" w:id="80" w:date="2019-09-26T08:19:09Z">
        <w:r w:rsidDel="00000000" w:rsidR="00000000" w:rsidRPr="00000000">
          <w:rPr>
            <w:rtl w:val="0"/>
          </w:rPr>
        </w:r>
      </w:ins>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ins w:author="Mandar Mungee" w:id="81" w:date="2019-09-26T08:19:13Z"/>
        </w:rPr>
      </w:pPr>
      <w:r w:rsidDel="00000000" w:rsidR="00000000" w:rsidRPr="00000000">
        <w:rPr>
          <w:rtl w:val="0"/>
        </w:rPr>
        <w:t xml:space="preserve">8.3 Disclaimers. EXCEPT AS EXPRESSLY PROVIDED HEREIN, NEITHER PARTY MAKES ANY WARRANTY OF ANY KIND, WHETHER EXPRESS, IMPLIED, STATUTORY OR OTHERWISE, AND EACH PARTY SPECIFICALLY DISCLAIMS ALL IMPLIED WARRANTIES, INCLUDING ANY IMPLIED WARRANTY OF MERCHANTABILITY, FITNESS FOR A PARTICULAR PURPOSE OR NON-INFRINGEMENT, TO THE MAXIMUM EXTENT PERMITTED BY APPLICABLE LAW. CONTENT AND BETA SERVICES ARE PROVIDED “AS IS,” AND AS AVAILABLE EXCLUSIVE OF ANY WARRANTY WHATSOEVER.</w:t>
      </w:r>
      <w:ins w:author="Mandar Mungee" w:id="81" w:date="2019-09-26T08:19:13Z">
        <w:r w:rsidDel="00000000" w:rsidR="00000000" w:rsidRPr="00000000">
          <w:rPr>
            <w:rtl w:val="0"/>
          </w:rPr>
        </w:r>
      </w:ins>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ins w:author="Mandar Mungee" w:id="82" w:date="2019-09-26T08:19:14Z"/>
        </w:rPr>
      </w:pPr>
      <w:r w:rsidDel="00000000" w:rsidR="00000000" w:rsidRPr="00000000">
        <w:rPr>
          <w:rtl w:val="0"/>
        </w:rPr>
        <w:t xml:space="preserve">9. MUTUAL INDEMNIFICATION</w:t>
      </w:r>
      <w:ins w:author="Mandar Mungee" w:id="82" w:date="2019-09-26T08:19:14Z">
        <w:r w:rsidDel="00000000" w:rsidR="00000000" w:rsidRPr="00000000">
          <w:rPr>
            <w:rtl w:val="0"/>
          </w:rPr>
        </w:r>
      </w:ins>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highlight w:val="yellow"/>
          <w:rPrChange w:author="Mandar Mungee" w:id="83" w:date="2019-09-26T09:43:26Z">
            <w:rPr/>
          </w:rPrChange>
        </w:rPr>
      </w:pPr>
      <w:r w:rsidDel="00000000" w:rsidR="00000000" w:rsidRPr="00000000">
        <w:rPr>
          <w:highlight w:val="yellow"/>
          <w:rtl w:val="0"/>
          <w:rPrChange w:author="Mandar Mungee" w:id="83" w:date="2019-09-26T09:43:26Z">
            <w:rPr/>
          </w:rPrChange>
        </w:rPr>
        <w:t xml:space="preserve">9.1 Indemnification by GRENE ROBOTICS. GRENE ROBOTICS will defend Customer against any claim, demand, suit or proceeding made or brought against</w:t>
      </w:r>
    </w:p>
    <w:p w:rsidR="00000000" w:rsidDel="00000000" w:rsidP="00000000" w:rsidRDefault="00000000" w:rsidRPr="00000000" w14:paraId="0000008F">
      <w:pPr>
        <w:rPr>
          <w:highlight w:val="yellow"/>
          <w:rPrChange w:author="Mandar Mungee" w:id="83" w:date="2019-09-26T09:43:26Z">
            <w:rPr/>
          </w:rPrChange>
        </w:rPr>
      </w:pPr>
      <w:del w:author="Mandar Mungee" w:id="84" w:date="2019-09-26T09:39:44Z">
        <w:r w:rsidDel="00000000" w:rsidR="00000000" w:rsidRPr="00000000">
          <w:rPr>
            <w:highlight w:val="yellow"/>
            <w:rtl w:val="0"/>
            <w:rPrChange w:author="Mandar Mungee" w:id="83" w:date="2019-09-26T09:43:26Z">
              <w:rPr/>
            </w:rPrChange>
          </w:rPr>
          <w:delText xml:space="preserve">GRENE ROBOTICS-MSA Sept 2019 Page 7 of 12</w:delText>
        </w:r>
      </w:del>
      <w:r w:rsidDel="00000000" w:rsidR="00000000" w:rsidRPr="00000000">
        <w:rPr>
          <w:rtl w:val="0"/>
        </w:rPr>
      </w:r>
    </w:p>
    <w:p w:rsidR="00000000" w:rsidDel="00000000" w:rsidP="00000000" w:rsidRDefault="00000000" w:rsidRPr="00000000" w14:paraId="00000090">
      <w:pPr>
        <w:rPr>
          <w:ins w:author="Mandar Mungee" w:id="86" w:date="2019-09-26T08:19:38Z"/>
          <w:highlight w:val="yellow"/>
          <w:rPrChange w:author="Mandar Mungee" w:id="83" w:date="2019-09-26T09:43:26Z">
            <w:rPr/>
          </w:rPrChange>
        </w:rPr>
      </w:pPr>
      <w:r w:rsidDel="00000000" w:rsidR="00000000" w:rsidRPr="00000000">
        <w:rPr>
          <w:highlight w:val="yellow"/>
          <w:rtl w:val="0"/>
          <w:rPrChange w:author="Mandar Mungee" w:id="83" w:date="2019-09-26T09:43:26Z">
            <w:rPr/>
          </w:rPrChange>
        </w:rPr>
        <w:t xml:space="preserve">Customer by a third party alleging that any Purchased Service infringes or misappropriates such third party’s intellectual property rights (a “Claim Against Customer”), and will indemnify Customer from any damages, </w:t>
      </w:r>
      <w:ins w:author="Mandar Mungee" w:id="85" w:date="2019-09-26T09:39:58Z">
        <w:r w:rsidDel="00000000" w:rsidR="00000000" w:rsidRPr="00000000">
          <w:rPr>
            <w:highlight w:val="yellow"/>
            <w:rtl w:val="0"/>
            <w:rPrChange w:author="Mandar Mungee" w:id="83" w:date="2019-09-26T09:43:26Z">
              <w:rPr/>
            </w:rPrChange>
          </w:rPr>
          <w:t xml:space="preserve">legal</w:t>
        </w:r>
      </w:ins>
      <w:del w:author="Mandar Mungee" w:id="85" w:date="2019-09-26T09:39:58Z">
        <w:r w:rsidDel="00000000" w:rsidR="00000000" w:rsidRPr="00000000">
          <w:rPr>
            <w:highlight w:val="yellow"/>
            <w:rtl w:val="0"/>
            <w:rPrChange w:author="Mandar Mungee" w:id="83" w:date="2019-09-26T09:43:26Z">
              <w:rPr/>
            </w:rPrChange>
          </w:rPr>
          <w:delText xml:space="preserve">attorney</w:delText>
        </w:r>
      </w:del>
      <w:r w:rsidDel="00000000" w:rsidR="00000000" w:rsidRPr="00000000">
        <w:rPr>
          <w:highlight w:val="yellow"/>
          <w:rtl w:val="0"/>
          <w:rPrChange w:author="Mandar Mungee" w:id="83" w:date="2019-09-26T09:43:26Z">
            <w:rPr/>
          </w:rPrChange>
        </w:rPr>
        <w:t xml:space="preserve"> fees and costs finally awarded against Customer as a result of, or for amounts paid by Customer under a settlement approved by GRENE ROBOTICS in writing of, a Claim Against Customer, provided Customer (a) promptly gives GRENE ROBOTICS written notice of the Claim Against Customer, (b) gives GRENE ROBOTICS sole control of the defense and settlement of the Claim Against Customer (except that GRENE ROBOTICS may not settle any Claim Against Customer unless it unconditionally releases Customer of all liability), and (c) gives GRENE ROBOTICS all reasonable assistance, at GRENE ROBOTICS’s expense. If GRENE ROBOTICS receives information about an infringement or misappropriation claim related to a Service, GRENE ROBOTICS may in its discretion and at no cost to Customer (i) modify the Services so that they are no longer claimed to infringe or misappropriate, without breaching GRENE ROBOTICS’s warranties under “GRENE ROBOTICS Warranties” above, (ii) obtain a license for Customer’s continued use of that Service in accordance with this Agreement, or (iii) terminate Customer’s subscriptions for that Service upon 30 days’ written notice and refund Customer any prepaid fees covering the remainder of the term of the terminated subscriptions. The above defense and indemnification obligations do not apply if (1) the allegation does not state with specificity that the Services are the basis of the Claim Against Customer; (2) a Claim Against Customer arises from the use or combination of the Services or any part thereof with software, hardware, data, or processes not provided by GRENE ROBOTICS, if the Services or use thereof would not infringe without such combination; (3) a Claim Against Customer arises from Services under an Order Form for which there is no charge; or (4) a Claim against Customer arises from Content, a Non-GRENE ROBOTICS Application or Customer’s breach of this Agreement, the Documentation or applicable Order Forms. </w:t>
      </w:r>
      <w:ins w:author="Mandar Mungee" w:id="86" w:date="2019-09-26T08:19:38Z">
        <w:r w:rsidDel="00000000" w:rsidR="00000000" w:rsidRPr="00000000">
          <w:rPr>
            <w:highlight w:val="yellow"/>
            <w:rtl w:val="0"/>
            <w:rPrChange w:author="Mandar Mungee" w:id="83" w:date="2019-09-26T09:43:26Z">
              <w:rPr/>
            </w:rPrChange>
          </w:rPr>
          <w:t xml:space="preserve">(Legal to vet)</w:t>
        </w:r>
      </w:ins>
    </w:p>
    <w:p w:rsidR="00000000" w:rsidDel="00000000" w:rsidP="00000000" w:rsidRDefault="00000000" w:rsidRPr="00000000" w14:paraId="00000091">
      <w:pPr>
        <w:rPr>
          <w:ins w:author="Mandar Mungee" w:id="86" w:date="2019-09-26T08:19:38Z"/>
        </w:rPr>
      </w:pPr>
      <w:ins w:author="Mandar Mungee" w:id="86" w:date="2019-09-26T08:19:38Z">
        <w:r w:rsidDel="00000000" w:rsidR="00000000" w:rsidRPr="00000000">
          <w:rPr>
            <w:rtl w:val="0"/>
          </w:rPr>
        </w:r>
      </w:ins>
    </w:p>
    <w:p w:rsidR="00000000" w:rsidDel="00000000" w:rsidP="00000000" w:rsidRDefault="00000000" w:rsidRPr="00000000" w14:paraId="00000092">
      <w:pPr>
        <w:rPr>
          <w:ins w:author="Mandar Mungee" w:id="89" w:date="2019-09-26T08:19:19Z"/>
          <w:highlight w:val="yellow"/>
          <w:rPrChange w:author="Mandar Mungee" w:id="87" w:date="2019-09-26T09:44:03Z">
            <w:rPr/>
          </w:rPrChange>
        </w:rPr>
      </w:pPr>
      <w:r w:rsidDel="00000000" w:rsidR="00000000" w:rsidRPr="00000000">
        <w:rPr>
          <w:highlight w:val="yellow"/>
          <w:rtl w:val="0"/>
          <w:rPrChange w:author="Mandar Mungee" w:id="87" w:date="2019-09-26T09:44:03Z">
            <w:rPr/>
          </w:rPrChange>
        </w:rPr>
        <w:t xml:space="preserve">9.2 Indemnification by Customer. Customer will defend GRENE ROBOTICS and its Affiliates against any claim, demand, suit or proceeding made or brought against GRENE ROBOTICS by a third party alleging (a) that any Customer Data or Customer’s use of Customer Data with the Services, (b) a Non-GRENE ROBOTICS Application provided by Customer, or (c) the combination of a Non-GRENE ROBOTICS Application provided by Customer and used with the Services, infringes or misappropriates such third party’s intellectual property rights, or arising from Customer’s use of the Services or Content in an unlawful manner or in violation of the Agreement, the Documentation, or Order Form (each a “Claim Against GRENE ROBOTICS”), and will indemnify GRENE ROBOTICS from any damages, </w:t>
      </w:r>
      <w:ins w:author="Mandar Mungee" w:id="88" w:date="2019-09-26T09:40:31Z">
        <w:r w:rsidDel="00000000" w:rsidR="00000000" w:rsidRPr="00000000">
          <w:rPr>
            <w:highlight w:val="yellow"/>
            <w:rtl w:val="0"/>
            <w:rPrChange w:author="Mandar Mungee" w:id="87" w:date="2019-09-26T09:44:03Z">
              <w:rPr/>
            </w:rPrChange>
          </w:rPr>
          <w:t xml:space="preserve">legal </w:t>
        </w:r>
      </w:ins>
      <w:del w:author="Mandar Mungee" w:id="88" w:date="2019-09-26T09:40:31Z">
        <w:r w:rsidDel="00000000" w:rsidR="00000000" w:rsidRPr="00000000">
          <w:rPr>
            <w:highlight w:val="yellow"/>
            <w:rtl w:val="0"/>
            <w:rPrChange w:author="Mandar Mungee" w:id="87" w:date="2019-09-26T09:44:03Z">
              <w:rPr/>
            </w:rPrChange>
          </w:rPr>
          <w:delText xml:space="preserve">attorney </w:delText>
        </w:r>
      </w:del>
      <w:r w:rsidDel="00000000" w:rsidR="00000000" w:rsidRPr="00000000">
        <w:rPr>
          <w:highlight w:val="yellow"/>
          <w:rtl w:val="0"/>
          <w:rPrChange w:author="Mandar Mungee" w:id="87" w:date="2019-09-26T09:44:03Z">
            <w:rPr/>
          </w:rPrChange>
        </w:rPr>
        <w:t xml:space="preserve">fees and costs finally awarded against GRENE ROBOTICS as a result of, or for any amounts paid by GRENE ROBOTICS under a settlement approved by Customer in writing of, a Claim Against GRENE ROBOTICS, provided GRENE ROBOTICS (a) promptly gives Customer written notice of the Claim Against GRENE ROBOTICS, (b) gives Customer sole control of the defense and settlement of the Claim Against GRENE ROBOTICS (except that Customer may not settle any Claim Against GRENE ROBOTICS unless it unconditionally releases GRENE ROBOTICS of all liability), and (c) gives Customer all reasonable assistance, at Customer’s expense. The above defense and indemnification obligations do not apply if a Claim Against GRENE ROBOTICS arises from GRENE ROBOTICS’s breach of this Agreement, the Documentation or applicable Order Forms.</w:t>
      </w:r>
      <w:ins w:author="Mandar Mungee" w:id="89" w:date="2019-09-26T08:19:19Z">
        <w:r w:rsidDel="00000000" w:rsidR="00000000" w:rsidRPr="00000000">
          <w:rPr>
            <w:highlight w:val="yellow"/>
            <w:rtl w:val="0"/>
            <w:rPrChange w:author="Mandar Mungee" w:id="87" w:date="2019-09-26T09:44:03Z">
              <w:rPr/>
            </w:rPrChange>
          </w:rPr>
          <w:t xml:space="preserve"> (Legal to vet)</w:t>
        </w:r>
      </w:ins>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ins w:author="Mandar Mungee" w:id="91" w:date="2019-09-26T08:19:42Z"/>
          <w:highlight w:val="yellow"/>
          <w:rPrChange w:author="Mandar Mungee" w:id="90" w:date="2019-09-26T09:44:29Z">
            <w:rPr/>
          </w:rPrChange>
        </w:rPr>
      </w:pPr>
      <w:r w:rsidDel="00000000" w:rsidR="00000000" w:rsidRPr="00000000">
        <w:rPr>
          <w:highlight w:val="yellow"/>
          <w:rtl w:val="0"/>
          <w:rPrChange w:author="Mandar Mungee" w:id="90" w:date="2019-09-26T09:44:29Z">
            <w:rPr/>
          </w:rPrChange>
        </w:rPr>
        <w:t xml:space="preserve">9.3 Exclusive Remedy. This “Mutual Indemnification” section states the indemnifying party’s sole liability to, and the indemnified party’s exclusive remedy against, the other party for any third party claim described in this section.</w:t>
      </w:r>
      <w:ins w:author="Mandar Mungee" w:id="91" w:date="2019-09-26T08:19:42Z">
        <w:r w:rsidDel="00000000" w:rsidR="00000000" w:rsidRPr="00000000">
          <w:rPr>
            <w:highlight w:val="yellow"/>
            <w:rtl w:val="0"/>
            <w:rPrChange w:author="Mandar Mungee" w:id="90" w:date="2019-09-26T09:44:29Z">
              <w:rPr/>
            </w:rPrChange>
          </w:rPr>
          <w:t xml:space="preserve"> (Legal to vet)</w:t>
        </w:r>
      </w:ins>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ins w:author="Mandar Mungee" w:id="93" w:date="2019-09-26T08:19:44Z"/>
          <w:highlight w:val="white"/>
          <w:rPrChange w:author="Mandar Mungee" w:id="92" w:date="2019-09-26T09:45:51Z">
            <w:rPr/>
          </w:rPrChange>
        </w:rPr>
      </w:pPr>
      <w:r w:rsidDel="00000000" w:rsidR="00000000" w:rsidRPr="00000000">
        <w:rPr>
          <w:highlight w:val="yellow"/>
          <w:rtl w:val="0"/>
          <w:rPrChange w:author="Mandar Mungee" w:id="92" w:date="2019-09-26T09:45:51Z">
            <w:rPr/>
          </w:rPrChange>
        </w:rPr>
        <w:t xml:space="preserve">10. LIMITATION OF LIABILITY</w:t>
      </w:r>
      <w:ins w:author="Mandar Mungee" w:id="93" w:date="2019-09-26T08:19:44Z">
        <w:r w:rsidDel="00000000" w:rsidR="00000000" w:rsidRPr="00000000">
          <w:rPr>
            <w:highlight w:val="yellow"/>
            <w:rtl w:val="0"/>
            <w:rPrChange w:author="Mandar Mungee" w:id="92" w:date="2019-09-26T09:45:51Z">
              <w:rPr/>
            </w:rPrChange>
          </w:rPr>
          <w:t xml:space="preserve"> </w:t>
        </w:r>
        <w:r w:rsidDel="00000000" w:rsidR="00000000" w:rsidRPr="00000000">
          <w:rPr>
            <w:highlight w:val="white"/>
            <w:rtl w:val="0"/>
            <w:rPrChange w:author="Mandar Mungee" w:id="92" w:date="2019-09-26T09:45:51Z">
              <w:rPr/>
            </w:rPrChange>
          </w:rPr>
          <w:t xml:space="preserve">(Legal to vet this Section)</w:t>
        </w:r>
        <w:r w:rsidDel="00000000" w:rsidR="00000000" w:rsidRPr="00000000">
          <w:rPr>
            <w:rtl w:val="0"/>
          </w:rPr>
        </w:r>
      </w:ins>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ins w:author="Mandar Mungee" w:id="94" w:date="2019-09-26T08:19:46Z"/>
        </w:rPr>
      </w:pPr>
      <w:r w:rsidDel="00000000" w:rsidR="00000000" w:rsidRPr="00000000">
        <w:rPr>
          <w:rtl w:val="0"/>
        </w:rPr>
        <w:t xml:space="preserve">10.1 Limitation of Liability. IN NO EVENT SHALL THE AGGREGATE LIABILITY OF EACH PARTY TOGETHER WITH ALL OF ITS AFFILIATES ARISING OUT OF OR RELATED TO THIS AGREEMENT EXCEED THE TOTAL AMOUNT PAID BY CUSTOMER AND ITS AFFILIATES HEREUNDER FOR THE SERVICES GIVING RISE TO THE LIABILITY IN THE TWELVE MONTHS PRECEDING THE FIRST INCIDENT OUT OF WHICH THE LIABILITY AROSE. THE FOREGOING LIMITATION WILL APPLY WHETHER AN ACTION IS IN CONTRACT OR TORT AND REGARDLESS OF THE THEORY OF LIABILITY, BUT WILL NOT LIMIT CUSTOMER'S AND ITS AFFILIATES’ PAYMENT OBLIGATIONS UNDER THE “FEES AND PAYMENT” SECTION ABOVE.</w:t>
      </w:r>
      <w:ins w:author="Mandar Mungee" w:id="94" w:date="2019-09-26T08:19:46Z">
        <w:r w:rsidDel="00000000" w:rsidR="00000000" w:rsidRPr="00000000">
          <w:rPr>
            <w:rtl w:val="0"/>
          </w:rPr>
        </w:r>
      </w:ins>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ins w:author="Mandar Mungee" w:id="95" w:date="2019-09-26T08:19:49Z"/>
        </w:rPr>
      </w:pPr>
      <w:r w:rsidDel="00000000" w:rsidR="00000000" w:rsidRPr="00000000">
        <w:rPr>
          <w:rtl w:val="0"/>
        </w:rPr>
        <w:t xml:space="preserve">10.2 Exclusion of Consequential and Related Damages. IN NO EVENT WILL EITHER PARTY OR ITS AFFILIATES HAVE ANY LIABILITY ARISING OUT OF OR RELATED TO THIS AGREEMENT FOR ANY LOST PROFITS, REVENUES, GOODWILL, OR INDIRECT, SPECIAL, INCIDENTAL, CONSEQUENTIAL, COVER, BUSINESS INTERRUPTION OR PUNITIVE DAMAGES, WHETHER AN ACTION IS IN CONTRACT OR TORT AND REGARDLESS OF THE THEORY OF LIABILITY, EVEN IF A PARTY OR ITS AFFILIATES HAVE BEEN ADVISED OF THE POSSIBILITY OF SUCH DAMAGES OR IF A PARTY’S OR ITS AFFILIATES’ REMEDY OTHERWISE FAILS OF ITS ESSENTIAL PURPOSE. THE FOREGOING DISCLAIMER WILL NOT APPLY TO THE EXTENT PROHIBITED BY LAW.</w:t>
      </w:r>
      <w:ins w:author="Mandar Mungee" w:id="95" w:date="2019-09-26T08:19:49Z">
        <w:r w:rsidDel="00000000" w:rsidR="00000000" w:rsidRPr="00000000">
          <w:rPr>
            <w:rtl w:val="0"/>
          </w:rPr>
        </w:r>
      </w:ins>
    </w:p>
    <w:p w:rsidR="00000000" w:rsidDel="00000000" w:rsidP="00000000" w:rsidRDefault="00000000" w:rsidRPr="00000000" w14:paraId="0000009B">
      <w:pPr>
        <w:rPr>
          <w:ins w:author="Mandar Mungee" w:id="95" w:date="2019-09-26T08:19:49Z"/>
        </w:rPr>
      </w:pPr>
      <w:ins w:author="Mandar Mungee" w:id="95" w:date="2019-09-26T08:19:49Z">
        <w:r w:rsidDel="00000000" w:rsidR="00000000" w:rsidRPr="00000000">
          <w:rPr>
            <w:rtl w:val="0"/>
          </w:rPr>
        </w:r>
      </w:ins>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ins w:author="Mandar Mungee" w:id="96" w:date="2019-09-26T08:19:53Z"/>
        </w:rPr>
      </w:pPr>
      <w:r w:rsidDel="00000000" w:rsidR="00000000" w:rsidRPr="00000000">
        <w:rPr>
          <w:rtl w:val="0"/>
        </w:rPr>
        <w:t xml:space="preserve">11. TERM AND TERMINATION</w:t>
      </w:r>
      <w:ins w:author="Mandar Mungee" w:id="96" w:date="2019-09-26T08:19:53Z">
        <w:r w:rsidDel="00000000" w:rsidR="00000000" w:rsidRPr="00000000">
          <w:rPr>
            <w:rtl w:val="0"/>
          </w:rPr>
        </w:r>
      </w:ins>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ins w:author="Mandar Mungee" w:id="97" w:date="2019-09-26T08:19:55Z"/>
        </w:rPr>
      </w:pPr>
      <w:r w:rsidDel="00000000" w:rsidR="00000000" w:rsidRPr="00000000">
        <w:rPr>
          <w:rtl w:val="0"/>
        </w:rPr>
        <w:t xml:space="preserve">11.1 Term of Agreement. This Agreement commences on the date Customer first accepts it and continues until all subscriptions hereunder have expired or have been terminated.</w:t>
      </w:r>
      <w:ins w:author="Mandar Mungee" w:id="97" w:date="2019-09-26T08:19:55Z">
        <w:r w:rsidDel="00000000" w:rsidR="00000000" w:rsidRPr="00000000">
          <w:rPr>
            <w:rtl w:val="0"/>
          </w:rPr>
        </w:r>
      </w:ins>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ins w:author="Mandar Mungee" w:id="104" w:date="2019-09-26T09:54:32Z"/>
        </w:rPr>
      </w:pPr>
      <w:r w:rsidDel="00000000" w:rsidR="00000000" w:rsidRPr="00000000">
        <w:rPr>
          <w:rtl w:val="0"/>
        </w:rPr>
        <w:t xml:space="preserve">11.2 Term of Purchased Subscriptions. The term of each subscription shall be as specified in the applicable </w:t>
      </w:r>
      <w:ins w:author="Mandar Mungee" w:id="98" w:date="2019-09-26T09:46:40Z">
        <w:r w:rsidDel="00000000" w:rsidR="00000000" w:rsidRPr="00000000">
          <w:rPr>
            <w:rtl w:val="0"/>
          </w:rPr>
          <w:t xml:space="preserve">Proposal or Purchase Order or </w:t>
        </w:r>
      </w:ins>
      <w:r w:rsidDel="00000000" w:rsidR="00000000" w:rsidRPr="00000000">
        <w:rPr>
          <w:rtl w:val="0"/>
        </w:rPr>
        <w:t xml:space="preserve">Order Form. Except as otherwise specified in an </w:t>
      </w:r>
      <w:ins w:author="Mandar Mungee" w:id="99" w:date="2019-09-26T09:47:00Z">
        <w:r w:rsidDel="00000000" w:rsidR="00000000" w:rsidRPr="00000000">
          <w:rPr>
            <w:rtl w:val="0"/>
          </w:rPr>
          <w:t xml:space="preserve">Proposal or Purchase Order or </w:t>
        </w:r>
      </w:ins>
      <w:r w:rsidDel="00000000" w:rsidR="00000000" w:rsidRPr="00000000">
        <w:rPr>
          <w:rtl w:val="0"/>
        </w:rPr>
        <w:t xml:space="preserve">Order Form, subscriptions will </w:t>
      </w:r>
      <w:ins w:author="Mandar Mungee" w:id="100" w:date="2019-09-26T09:47:46Z">
        <w:r w:rsidDel="00000000" w:rsidR="00000000" w:rsidRPr="00000000">
          <w:rPr>
            <w:rtl w:val="0"/>
          </w:rPr>
          <w:t xml:space="preserve">have to be renewed </w:t>
        </w:r>
      </w:ins>
      <w:del w:author="Mandar Mungee" w:id="100" w:date="2019-09-26T09:47:46Z">
        <w:r w:rsidDel="00000000" w:rsidR="00000000" w:rsidRPr="00000000">
          <w:rPr>
            <w:rtl w:val="0"/>
          </w:rPr>
          <w:delText xml:space="preserve">automatically renew </w:delText>
        </w:r>
      </w:del>
      <w:r w:rsidDel="00000000" w:rsidR="00000000" w:rsidRPr="00000000">
        <w:rPr>
          <w:rtl w:val="0"/>
        </w:rPr>
        <w:t xml:space="preserve">for additional periods </w:t>
      </w:r>
      <w:del w:author="Mandar Mungee" w:id="101" w:date="2019-09-26T09:48:10Z">
        <w:r w:rsidDel="00000000" w:rsidR="00000000" w:rsidRPr="00000000">
          <w:rPr>
            <w:rtl w:val="0"/>
          </w:rPr>
          <w:delText xml:space="preserve">equal to the expiring subscription term or one year (whichever is shorter)</w:delText>
        </w:r>
      </w:del>
      <w:r w:rsidDel="00000000" w:rsidR="00000000" w:rsidRPr="00000000">
        <w:rPr>
          <w:rtl w:val="0"/>
        </w:rPr>
        <w:t xml:space="preserve">, unless either party gives the other written notice (email acceptable) at least </w:t>
      </w:r>
      <w:r w:rsidDel="00000000" w:rsidR="00000000" w:rsidRPr="00000000">
        <w:rPr>
          <w:highlight w:val="yellow"/>
          <w:rtl w:val="0"/>
          <w:rPrChange w:author="Mandar Mungee" w:id="102" w:date="2019-09-26T09:49:19Z">
            <w:rPr/>
          </w:rPrChange>
        </w:rPr>
        <w:t xml:space="preserve">30</w:t>
      </w:r>
      <w:r w:rsidDel="00000000" w:rsidR="00000000" w:rsidRPr="00000000">
        <w:rPr>
          <w:rtl w:val="0"/>
        </w:rPr>
        <w:t xml:space="preserve"> days before the end of the relevant subscription term. Except as expressly provided in the applicable </w:t>
      </w:r>
      <w:ins w:author="Mandar Mungee" w:id="103" w:date="2019-09-26T09:52:45Z">
        <w:r w:rsidDel="00000000" w:rsidR="00000000" w:rsidRPr="00000000">
          <w:rPr>
            <w:rtl w:val="0"/>
          </w:rPr>
          <w:t xml:space="preserve">Proposal or Purchase Order or </w:t>
        </w:r>
      </w:ins>
      <w:r w:rsidDel="00000000" w:rsidR="00000000" w:rsidRPr="00000000">
        <w:rPr>
          <w:rtl w:val="0"/>
        </w:rPr>
        <w:t xml:space="preserve">Order Form, renewal of promotional or one-time priced subscriptions will be at GRENE ROBOTICS’s applicable list price in effect at the time of the applicable renewal. Notwithstanding anything to the contrary, any renewal in which subscription volume or subscription length for any Services has decreased from the prior term will result in re-pricing at renewal without regard to the prior term’s per-unit pricing.</w:t>
      </w:r>
      <w:ins w:author="Mandar Mungee" w:id="104" w:date="2019-09-26T09:54:32Z">
        <w:r w:rsidDel="00000000" w:rsidR="00000000" w:rsidRPr="00000000">
          <w:rPr>
            <w:rtl w:val="0"/>
          </w:rPr>
        </w:r>
      </w:ins>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del w:author="Mandar Mungee" w:id="105" w:date="2019-09-26T09:53:08Z">
        <w:r w:rsidDel="00000000" w:rsidR="00000000" w:rsidRPr="00000000">
          <w:rPr>
            <w:rtl w:val="0"/>
          </w:rPr>
          <w:delText xml:space="preserve">GRENE ROBOTICS-MSA Sept 2019 Page 8 of 12</w:delText>
        </w:r>
      </w:del>
      <w:r w:rsidDel="00000000" w:rsidR="00000000" w:rsidRPr="00000000">
        <w:rPr>
          <w:rtl w:val="0"/>
        </w:rPr>
      </w:r>
    </w:p>
    <w:p w:rsidR="00000000" w:rsidDel="00000000" w:rsidP="00000000" w:rsidRDefault="00000000" w:rsidRPr="00000000" w14:paraId="000000A4">
      <w:pPr>
        <w:rPr>
          <w:ins w:author="Mandar Mungee" w:id="107" w:date="2019-09-26T09:54:36Z"/>
        </w:rPr>
      </w:pPr>
      <w:r w:rsidDel="00000000" w:rsidR="00000000" w:rsidRPr="00000000">
        <w:rPr>
          <w:rtl w:val="0"/>
        </w:rPr>
        <w:t xml:space="preserve">11.3 Termination. A party may terminate this Agreement for cause (i) upon </w:t>
      </w:r>
      <w:r w:rsidDel="00000000" w:rsidR="00000000" w:rsidRPr="00000000">
        <w:rPr>
          <w:highlight w:val="yellow"/>
          <w:rtl w:val="0"/>
          <w:rPrChange w:author="Mandar Mungee" w:id="106" w:date="2019-09-26T09:54:22Z">
            <w:rPr/>
          </w:rPrChange>
        </w:rPr>
        <w:t xml:space="preserve">30</w:t>
      </w:r>
      <w:r w:rsidDel="00000000" w:rsidR="00000000" w:rsidRPr="00000000">
        <w:rPr>
          <w:rtl w:val="0"/>
        </w:rPr>
        <w:t xml:space="preserve"> days written notice to the other party of a material breach if such breach remains uncured at the expiration of such period, or (ii) if the other party becomes the subject of a petition in bankruptcy or any other proceeding relating to insolvency, receivership, liquidation or assignment for the benefit of creditors.</w:t>
      </w:r>
      <w:ins w:author="Mandar Mungee" w:id="107" w:date="2019-09-26T09:54:36Z">
        <w:r w:rsidDel="00000000" w:rsidR="00000000" w:rsidRPr="00000000">
          <w:rPr>
            <w:rtl w:val="0"/>
          </w:rPr>
          <w:t xml:space="preserve"> (To add more relevant clauses here)</w:t>
        </w:r>
      </w:ins>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ins w:author="Mandar Mungee" w:id="109" w:date="2019-09-26T09:56:15Z"/>
        </w:rPr>
      </w:pPr>
      <w:r w:rsidDel="00000000" w:rsidR="00000000" w:rsidRPr="00000000">
        <w:rPr>
          <w:rtl w:val="0"/>
        </w:rPr>
        <w:t xml:space="preserve">11.4 Refund or Payment upon Termination. If this Agreement is terminated by Customer in accordance with the “Termination” section above, GRENE ROBOTICS will refund Customer any prepaid fees covering the remainder of the term of all Order Forms after the effective date of termination. If this Agreement is terminated by GRENE ROBOTICS in accordance with the “Termination” section above, Customer will pay any unpaid fees covering the remainder of the term of all </w:t>
      </w:r>
      <w:ins w:author="Mandar Mungee" w:id="108" w:date="2019-09-26T09:56:04Z">
        <w:r w:rsidDel="00000000" w:rsidR="00000000" w:rsidRPr="00000000">
          <w:rPr>
            <w:rtl w:val="0"/>
          </w:rPr>
          <w:t xml:space="preserve">Proposal or Purchase Order or </w:t>
        </w:r>
      </w:ins>
      <w:r w:rsidDel="00000000" w:rsidR="00000000" w:rsidRPr="00000000">
        <w:rPr>
          <w:rtl w:val="0"/>
        </w:rPr>
        <w:t xml:space="preserve">Order Forms to the extent permitted by applicable law. In no event will termination relieve Customer of its obligation to pay any fees payable to GRENE ROBOTICS for the period prior to the effective date of termination.</w:t>
      </w:r>
      <w:ins w:author="Mandar Mungee" w:id="109" w:date="2019-09-26T09:56:15Z">
        <w:r w:rsidDel="00000000" w:rsidR="00000000" w:rsidRPr="00000000">
          <w:rPr>
            <w:rtl w:val="0"/>
          </w:rPr>
        </w:r>
      </w:ins>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ins w:author="Mandar Mungee" w:id="110" w:date="2019-09-26T09:56:27Z"/>
        </w:rPr>
      </w:pPr>
      <w:r w:rsidDel="00000000" w:rsidR="00000000" w:rsidRPr="00000000">
        <w:rPr>
          <w:rtl w:val="0"/>
        </w:rPr>
        <w:t xml:space="preserve">11.5 Surviving Provisions. The sections titled “Free Services,” “Fees and Payment,” “Proprietary Rights and Licenses,” “Confidentiality,” “Disclaimers,” “Mutual Indemnification,” “Limitation of Liability,” “Refund or Payment upon Termination,” “Removal of Content and Non-GRENE ROBOTICS Applications,” “Surviving Provisions” and “General Provisions” will survive any termination or expiration of this Agreement, and the section titled “Protection of Customer Data” will survive any termination or expiration of this Agreement for so long as GRENE ROBOTICS retains possession of Customer Data.</w:t>
      </w:r>
      <w:ins w:author="Mandar Mungee" w:id="110" w:date="2019-09-26T09:56:27Z">
        <w:r w:rsidDel="00000000" w:rsidR="00000000" w:rsidRPr="00000000">
          <w:rPr>
            <w:rtl w:val="0"/>
          </w:rPr>
        </w:r>
      </w:ins>
    </w:p>
    <w:p w:rsidR="00000000" w:rsidDel="00000000" w:rsidP="00000000" w:rsidRDefault="00000000" w:rsidRPr="00000000" w14:paraId="000000A9">
      <w:pPr>
        <w:rPr>
          <w:ins w:author="Mandar Mungee" w:id="110" w:date="2019-09-26T09:56:27Z"/>
        </w:rPr>
      </w:pPr>
      <w:ins w:author="Mandar Mungee" w:id="110" w:date="2019-09-26T09:56:27Z">
        <w:r w:rsidDel="00000000" w:rsidR="00000000" w:rsidRPr="00000000">
          <w:rPr>
            <w:rtl w:val="0"/>
          </w:rPr>
        </w:r>
      </w:ins>
    </w:p>
    <w:p w:rsidR="00000000" w:rsidDel="00000000" w:rsidP="00000000" w:rsidRDefault="00000000" w:rsidRPr="00000000" w14:paraId="000000AA">
      <w:pPr>
        <w:rPr>
          <w:ins w:author="Mandar Mungee" w:id="110" w:date="2019-09-26T09:56:27Z"/>
        </w:rPr>
      </w:pPr>
      <w:ins w:author="Mandar Mungee" w:id="110" w:date="2019-09-26T09:56:27Z">
        <w:r w:rsidDel="00000000" w:rsidR="00000000" w:rsidRPr="00000000">
          <w:rPr>
            <w:rtl w:val="0"/>
          </w:rPr>
        </w:r>
      </w:ins>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ins w:author="Mandar Mungee" w:id="111" w:date="2019-09-26T09:56:54Z"/>
        </w:rPr>
      </w:pPr>
      <w:r w:rsidDel="00000000" w:rsidR="00000000" w:rsidRPr="00000000">
        <w:rPr>
          <w:rtl w:val="0"/>
        </w:rPr>
        <w:t xml:space="preserve">12. GENERAL PROVISIONS</w:t>
      </w:r>
      <w:ins w:author="Mandar Mungee" w:id="111" w:date="2019-09-26T09:56:54Z">
        <w:r w:rsidDel="00000000" w:rsidR="00000000" w:rsidRPr="00000000">
          <w:rPr>
            <w:rtl w:val="0"/>
          </w:rPr>
        </w:r>
      </w:ins>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ins w:author="Mandar Mungee" w:id="117" w:date="2019-09-26T09:56:58Z"/>
        </w:rPr>
      </w:pPr>
      <w:r w:rsidDel="00000000" w:rsidR="00000000" w:rsidRPr="00000000">
        <w:rPr>
          <w:rtl w:val="0"/>
        </w:rPr>
        <w:t xml:space="preserve">12.1 Export Compliance. The Services, Content, other GRENE ROBOTICS technology, and derivatives thereof may be subject to export laws and regulations of </w:t>
      </w:r>
      <w:ins w:author="Mandar Mungee" w:id="112" w:date="2019-09-26T09:57:21Z">
        <w:r w:rsidDel="00000000" w:rsidR="00000000" w:rsidRPr="00000000">
          <w:rPr>
            <w:rtl w:val="0"/>
          </w:rPr>
          <w:t xml:space="preserve">India </w:t>
        </w:r>
      </w:ins>
      <w:del w:author="Mandar Mungee" w:id="112" w:date="2019-09-26T09:57:21Z">
        <w:r w:rsidDel="00000000" w:rsidR="00000000" w:rsidRPr="00000000">
          <w:rPr>
            <w:rtl w:val="0"/>
          </w:rPr>
          <w:delText xml:space="preserve">the United States </w:delText>
        </w:r>
      </w:del>
      <w:r w:rsidDel="00000000" w:rsidR="00000000" w:rsidRPr="00000000">
        <w:rPr>
          <w:rtl w:val="0"/>
        </w:rPr>
        <w:t xml:space="preserve">and other jurisdictions. GRENE ROBOTICS and Customer each represents that it is not named on any </w:t>
      </w:r>
      <w:ins w:author="Mandar Mungee" w:id="113" w:date="2019-09-26T09:57:35Z">
        <w:r w:rsidDel="00000000" w:rsidR="00000000" w:rsidRPr="00000000">
          <w:rPr>
            <w:rtl w:val="0"/>
          </w:rPr>
          <w:t xml:space="preserve">Indian </w:t>
        </w:r>
      </w:ins>
      <w:del w:author="Mandar Mungee" w:id="113" w:date="2019-09-26T09:57:35Z">
        <w:r w:rsidDel="00000000" w:rsidR="00000000" w:rsidRPr="00000000">
          <w:rPr>
            <w:rtl w:val="0"/>
          </w:rPr>
          <w:delText xml:space="preserve">U.S. </w:delText>
        </w:r>
      </w:del>
      <w:r w:rsidDel="00000000" w:rsidR="00000000" w:rsidRPr="00000000">
        <w:rPr>
          <w:rtl w:val="0"/>
        </w:rPr>
        <w:t xml:space="preserve">government denied-party list</w:t>
      </w:r>
      <w:ins w:author="Mandar Mungee" w:id="114" w:date="2019-09-26T09:57:59Z">
        <w:r w:rsidDel="00000000" w:rsidR="00000000" w:rsidRPr="00000000">
          <w:rPr>
            <w:rtl w:val="0"/>
          </w:rPr>
          <w:t xml:space="preserve">, if any</w:t>
        </w:r>
      </w:ins>
      <w:r w:rsidDel="00000000" w:rsidR="00000000" w:rsidRPr="00000000">
        <w:rPr>
          <w:rtl w:val="0"/>
        </w:rPr>
        <w:t xml:space="preserve">. Customer will not permit any User to access or use any Service or Content in </w:t>
      </w:r>
      <w:del w:author="Mandar Mungee" w:id="115" w:date="2019-09-26T09:58:33Z">
        <w:r w:rsidDel="00000000" w:rsidR="00000000" w:rsidRPr="00000000">
          <w:rPr>
            <w:rtl w:val="0"/>
          </w:rPr>
          <w:delText xml:space="preserve">a U.S.-embargoed country or region (currently Cuba, Iran, North Korea, Sudan, Syria or Crimea) or in </w:delText>
        </w:r>
      </w:del>
      <w:r w:rsidDel="00000000" w:rsidR="00000000" w:rsidRPr="00000000">
        <w:rPr>
          <w:rtl w:val="0"/>
        </w:rPr>
        <w:t xml:space="preserve">violation of any</w:t>
      </w:r>
      <w:ins w:author="Mandar Mungee" w:id="116" w:date="2019-09-26T09:58:36Z">
        <w:r w:rsidDel="00000000" w:rsidR="00000000" w:rsidRPr="00000000">
          <w:rPr>
            <w:rtl w:val="0"/>
          </w:rPr>
          <w:t xml:space="preserve"> India </w:t>
        </w:r>
      </w:ins>
      <w:del w:author="Mandar Mungee" w:id="116" w:date="2019-09-26T09:58:36Z">
        <w:r w:rsidDel="00000000" w:rsidR="00000000" w:rsidRPr="00000000">
          <w:rPr>
            <w:rtl w:val="0"/>
          </w:rPr>
          <w:delText xml:space="preserve"> U.S. </w:delText>
        </w:r>
      </w:del>
      <w:r w:rsidDel="00000000" w:rsidR="00000000" w:rsidRPr="00000000">
        <w:rPr>
          <w:rtl w:val="0"/>
        </w:rPr>
        <w:t xml:space="preserve">export law or regulation.</w:t>
      </w:r>
      <w:ins w:author="Mandar Mungee" w:id="117" w:date="2019-09-26T09:56:58Z">
        <w:r w:rsidDel="00000000" w:rsidR="00000000" w:rsidRPr="00000000">
          <w:rPr>
            <w:rtl w:val="0"/>
          </w:rPr>
        </w:r>
      </w:ins>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ins w:author="Mandar Mungee" w:id="118" w:date="2019-09-26T09:57:03Z"/>
        </w:rPr>
      </w:pPr>
      <w:r w:rsidDel="00000000" w:rsidR="00000000" w:rsidRPr="00000000">
        <w:rPr>
          <w:rtl w:val="0"/>
        </w:rPr>
        <w:t xml:space="preserve">12.2 Anti-Corruption. Neither party has received or been offered any illegal or improper bribe, kickback, payment, gift, or thing of value from an employee or agent of the other party in connection with this Agreement. Reasonable gifts and entertainment provided in the ordinary course of business do not violate the above restriction.</w:t>
      </w:r>
      <w:ins w:author="Mandar Mungee" w:id="118" w:date="2019-09-26T09:57:03Z">
        <w:r w:rsidDel="00000000" w:rsidR="00000000" w:rsidRPr="00000000">
          <w:rPr>
            <w:rtl w:val="0"/>
          </w:rPr>
        </w:r>
      </w:ins>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ins w:author="Mandar Mungee" w:id="121" w:date="2019-09-26T09:57:09Z"/>
        </w:rPr>
      </w:pPr>
      <w:r w:rsidDel="00000000" w:rsidR="00000000" w:rsidRPr="00000000">
        <w:rPr>
          <w:rtl w:val="0"/>
        </w:rPr>
        <w:t xml:space="preserve">12.3 Entire Agreement and Order of Precedence. This Agreement is the entire agreement between GRENE ROBOTICS and Customer regarding Customer’s use of Services and Content and supersedes all prior and contemporaneous agreements, proposals or representations, written or oral, concerning its subject matter. The parties agree that any term or condition stated in a Customer purchase order or in any other Customer order documentation (excluding</w:t>
      </w:r>
      <w:ins w:author="Mandar Mungee" w:id="119" w:date="2019-09-26T09:59:38Z">
        <w:r w:rsidDel="00000000" w:rsidR="00000000" w:rsidRPr="00000000">
          <w:rPr>
            <w:rtl w:val="0"/>
          </w:rPr>
          <w:t xml:space="preserve"> </w:t>
        </w:r>
        <w:r w:rsidDel="00000000" w:rsidR="00000000" w:rsidRPr="00000000">
          <w:rPr>
            <w:rtl w:val="0"/>
          </w:rPr>
          <w:t xml:space="preserve">Proposal or Purchase Order or</w:t>
        </w:r>
      </w:ins>
      <w:r w:rsidDel="00000000" w:rsidR="00000000" w:rsidRPr="00000000">
        <w:rPr>
          <w:rtl w:val="0"/>
        </w:rPr>
        <w:t xml:space="preserve"> Order Forms) is void. In the event of any conflict or inconsistency among the following documents, the order of precedence shall be: (1) the applicable </w:t>
      </w:r>
      <w:ins w:author="Mandar Mungee" w:id="120" w:date="2019-09-26T09:59:32Z">
        <w:r w:rsidDel="00000000" w:rsidR="00000000" w:rsidRPr="00000000">
          <w:rPr>
            <w:rtl w:val="0"/>
          </w:rPr>
          <w:t xml:space="preserve">Proposal or Purchase Order or </w:t>
        </w:r>
      </w:ins>
      <w:r w:rsidDel="00000000" w:rsidR="00000000" w:rsidRPr="00000000">
        <w:rPr>
          <w:rtl w:val="0"/>
        </w:rPr>
        <w:t xml:space="preserve">Order Form, (2) this Agreement, and (3) the Documentation. Titles and headings of sections of this Agreement are for convenience only and shall not affect the construction of any provision of this Agreement.</w:t>
      </w:r>
      <w:ins w:author="Mandar Mungee" w:id="121" w:date="2019-09-26T09:57:09Z">
        <w:r w:rsidDel="00000000" w:rsidR="00000000" w:rsidRPr="00000000">
          <w:rPr>
            <w:rtl w:val="0"/>
          </w:rPr>
        </w:r>
      </w:ins>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ins w:author="Mandar Mungee" w:id="122" w:date="2019-09-26T10:00:20Z"/>
        </w:rPr>
      </w:pPr>
      <w:r w:rsidDel="00000000" w:rsidR="00000000" w:rsidRPr="00000000">
        <w:rPr>
          <w:rtl w:val="0"/>
        </w:rPr>
        <w:t xml:space="preserve">12.4 Relationship of the Parties. The parties are independent contractors. This Agreement does not create a partnership, franchise, joint venture, agency, fiduciary or employment relationship between the parties. Each party will be solely responsible for payment of all compensation owed to its employees, as well as all employment-related taxes.</w:t>
      </w:r>
      <w:ins w:author="Mandar Mungee" w:id="122" w:date="2019-09-26T10:00:20Z">
        <w:r w:rsidDel="00000000" w:rsidR="00000000" w:rsidRPr="00000000">
          <w:rPr>
            <w:rtl w:val="0"/>
          </w:rPr>
        </w:r>
      </w:ins>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ins w:author="Mandar Mungee" w:id="123" w:date="2019-09-26T10:00:23Z"/>
        </w:rPr>
      </w:pPr>
      <w:r w:rsidDel="00000000" w:rsidR="00000000" w:rsidRPr="00000000">
        <w:rPr>
          <w:rtl w:val="0"/>
        </w:rPr>
        <w:t xml:space="preserve">12.5 Third-Party Beneficiaries. There are no third-party beneficiaries under this Agreement.</w:t>
      </w:r>
      <w:ins w:author="Mandar Mungee" w:id="123" w:date="2019-09-26T10:00:23Z">
        <w:r w:rsidDel="00000000" w:rsidR="00000000" w:rsidRPr="00000000">
          <w:rPr>
            <w:rtl w:val="0"/>
          </w:rPr>
        </w:r>
      </w:ins>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ins w:author="Mandar Mungee" w:id="124" w:date="2019-09-26T10:00:34Z"/>
        </w:rPr>
      </w:pPr>
      <w:r w:rsidDel="00000000" w:rsidR="00000000" w:rsidRPr="00000000">
        <w:rPr>
          <w:rtl w:val="0"/>
        </w:rPr>
        <w:t xml:space="preserve">12.6 Waiver. No failure or delay by either party in exercising any right under this Agreement will constitute a waiver of that right.</w:t>
      </w:r>
      <w:ins w:author="Mandar Mungee" w:id="124" w:date="2019-09-26T10:00:34Z">
        <w:r w:rsidDel="00000000" w:rsidR="00000000" w:rsidRPr="00000000">
          <w:rPr>
            <w:rtl w:val="0"/>
          </w:rPr>
        </w:r>
      </w:ins>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ins w:author="Mandar Mungee" w:id="125" w:date="2019-09-26T10:00:41Z"/>
        </w:rPr>
      </w:pPr>
      <w:r w:rsidDel="00000000" w:rsidR="00000000" w:rsidRPr="00000000">
        <w:rPr>
          <w:rtl w:val="0"/>
        </w:rPr>
        <w:t xml:space="preserve">12.7 Severability. If any provision of this Agreement is held by a court of competent jurisdiction to be contrary to law, the provision will be deemed null and void, and the remaining provisions of this Agreement will remain in effect.</w:t>
      </w:r>
      <w:ins w:author="Mandar Mungee" w:id="125" w:date="2019-09-26T10:00:41Z">
        <w:r w:rsidDel="00000000" w:rsidR="00000000" w:rsidRPr="00000000">
          <w:rPr>
            <w:rtl w:val="0"/>
          </w:rPr>
        </w:r>
      </w:ins>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ins w:author="Mandar Mungee" w:id="127" w:date="2019-09-26T10:01:43Z"/>
        </w:rPr>
      </w:pPr>
      <w:r w:rsidDel="00000000" w:rsidR="00000000" w:rsidRPr="00000000">
        <w:rPr>
          <w:rtl w:val="0"/>
        </w:rPr>
        <w:t xml:space="preserve">12.8 Assignment. Neither party may assign any of its rights or obligations hereunder, whether by operation of law or otherwise, without the other party’s prior written consent (not to be unreasonably withheld); provided, however, either party may assign this Agreement in its entirety (including all </w:t>
      </w:r>
      <w:ins w:author="Mandar Mungee" w:id="126" w:date="2019-09-26T10:01:27Z">
        <w:r w:rsidDel="00000000" w:rsidR="00000000" w:rsidRPr="00000000">
          <w:rPr>
            <w:rtl w:val="0"/>
          </w:rPr>
          <w:t xml:space="preserve">Proposal or Purchase Order or </w:t>
        </w:r>
      </w:ins>
      <w:r w:rsidDel="00000000" w:rsidR="00000000" w:rsidRPr="00000000">
        <w:rPr>
          <w:rtl w:val="0"/>
        </w:rPr>
        <w:t xml:space="preserve">Order Forms), without the other party’s consent to its Affiliate or in connection with a merger, acquisition, corporate reorganization, or sale of all or substantially all of its assets. Notwithstanding the foregoing, if a party is acquired by, sells substantially all of its assets to, or undergoes a change of control in favor of, a direct competitor of the other party, then such other party may terminate this Agreement upon written notice. In the event of such a termination, GRENE ROBOTICS will refund Customer any prepaid fees covering the remainder of the term of all subscriptions for the period after the effective date of such termination. Subject to the foregoing, this Agreement will bind and inure to the benefit of the parties, their respective successors and permitted assigns.</w:t>
      </w:r>
      <w:ins w:author="Mandar Mungee" w:id="127" w:date="2019-09-26T10:01:43Z">
        <w:r w:rsidDel="00000000" w:rsidR="00000000" w:rsidRPr="00000000">
          <w:rPr>
            <w:rtl w:val="0"/>
          </w:rPr>
        </w:r>
      </w:ins>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del w:author="Mandar Mungee" w:id="130" w:date="2019-09-26T10:04:10Z"/>
        </w:rPr>
      </w:pPr>
      <w:r w:rsidDel="00000000" w:rsidR="00000000" w:rsidRPr="00000000">
        <w:rPr>
          <w:rtl w:val="0"/>
        </w:rPr>
        <w:t xml:space="preserve">12.9</w:t>
      </w:r>
      <w:r w:rsidDel="00000000" w:rsidR="00000000" w:rsidRPr="00000000">
        <w:rPr>
          <w:highlight w:val="yellow"/>
          <w:rtl w:val="0"/>
          <w:rPrChange w:author="Mandar Mungee" w:id="128" w:date="2019-09-26T10:06:38Z">
            <w:rPr/>
          </w:rPrChange>
        </w:rPr>
        <w:t xml:space="preserve"> </w:t>
      </w:r>
      <w:ins w:author="Mandar Mungee" w:id="129" w:date="2019-09-26T10:04:33Z">
        <w:r w:rsidDel="00000000" w:rsidR="00000000" w:rsidRPr="00000000">
          <w:rPr>
            <w:highlight w:val="yellow"/>
            <w:rtl w:val="0"/>
            <w:rPrChange w:author="Mandar Mungee" w:id="128" w:date="2019-09-26T10:06:38Z">
              <w:rPr/>
            </w:rPrChange>
          </w:rPr>
          <w:t xml:space="preserve">Arbitrator, and Venue</w:t>
        </w:r>
        <w:r w:rsidDel="00000000" w:rsidR="00000000" w:rsidRPr="00000000">
          <w:rPr>
            <w:rtl w:val="0"/>
          </w:rPr>
          <w:t xml:space="preserve"> (Legal to add) </w:t>
        </w:r>
      </w:ins>
      <w:del w:author="Mandar Mungee" w:id="129" w:date="2019-09-26T10:04:33Z">
        <w:r w:rsidDel="00000000" w:rsidR="00000000" w:rsidRPr="00000000">
          <w:rPr>
            <w:rtl w:val="0"/>
          </w:rPr>
          <w:delText xml:space="preserve">GRENE ROBOTICS Contracting Entity, Notices, Governing Law, and Venue. </w:delText>
        </w:r>
      </w:del>
      <w:del w:author="Mandar Mungee" w:id="130" w:date="2019-09-26T10:04:10Z">
        <w:r w:rsidDel="00000000" w:rsidR="00000000" w:rsidRPr="00000000">
          <w:rPr>
            <w:rtl w:val="0"/>
          </w:rPr>
          <w:delText xml:space="preserve">The GRENE ROBOTICS entity entering into this Agreement, the address to which Customer should direct notices under this Agreement, the law that will apply in any dispute or lawsuit arising out of or in connection with this Agreement, and the courts that have jurisdiction over any such dispute or lawsuit, depend on where Customer is domiciled.</w:delText>
        </w:r>
      </w:del>
    </w:p>
    <w:p w:rsidR="00000000" w:rsidDel="00000000" w:rsidP="00000000" w:rsidRDefault="00000000" w:rsidRPr="00000000" w14:paraId="000000BF">
      <w:pPr>
        <w:rPr>
          <w:del w:author="Mandar Mungee" w:id="130" w:date="2019-09-26T10:04:10Z"/>
        </w:rPr>
      </w:pPr>
      <w:del w:author="Mandar Mungee" w:id="130" w:date="2019-09-26T10:04:10Z">
        <w:r w:rsidDel="00000000" w:rsidR="00000000" w:rsidRPr="00000000">
          <w:rPr>
            <w:rtl w:val="0"/>
          </w:rPr>
          <w:delText xml:space="preserve">GRENE ROBOTICS-MSA Sept 2019 Page 9 of 12</w:delText>
        </w:r>
        <w:r w:rsidDel="00000000" w:rsidR="00000000" w:rsidRPr="00000000">
          <w:rPr>
            <w:rtl w:val="0"/>
          </w:rPr>
        </w:r>
      </w:del>
    </w:p>
    <w:p w:rsidR="00000000" w:rsidDel="00000000" w:rsidP="00000000" w:rsidRDefault="00000000" w:rsidRPr="00000000" w14:paraId="000000C0">
      <w:pPr>
        <w:rPr>
          <w:del w:author="Mandar Mungee" w:id="130" w:date="2019-09-26T10:04:10Z"/>
        </w:rPr>
      </w:pPr>
      <w:del w:author="Mandar Mungee" w:id="130" w:date="2019-09-26T10:04:10Z">
        <w:r w:rsidDel="00000000" w:rsidR="00000000" w:rsidRPr="00000000">
          <w:rPr>
            <w:rtl w:val="0"/>
          </w:rPr>
          <w:delText xml:space="preserve">If Customer is domiciled in:</w:delText>
        </w:r>
      </w:del>
    </w:p>
    <w:p w:rsidR="00000000" w:rsidDel="00000000" w:rsidP="00000000" w:rsidRDefault="00000000" w:rsidRPr="00000000" w14:paraId="000000C1">
      <w:pPr>
        <w:rPr>
          <w:del w:author="Mandar Mungee" w:id="130" w:date="2019-09-26T10:04:10Z"/>
        </w:rPr>
      </w:pPr>
      <w:del w:author="Mandar Mungee" w:id="130" w:date="2019-09-26T10:04:10Z">
        <w:r w:rsidDel="00000000" w:rsidR="00000000" w:rsidRPr="00000000">
          <w:rPr>
            <w:rtl w:val="0"/>
          </w:rPr>
          <w:delText xml:space="preserve">The GRENE ROBOTICS entity entering into this Agreement is:</w:delText>
        </w:r>
      </w:del>
    </w:p>
    <w:p w:rsidR="00000000" w:rsidDel="00000000" w:rsidP="00000000" w:rsidRDefault="00000000" w:rsidRPr="00000000" w14:paraId="000000C2">
      <w:pPr>
        <w:rPr>
          <w:del w:author="Mandar Mungee" w:id="130" w:date="2019-09-26T10:04:10Z"/>
        </w:rPr>
      </w:pPr>
      <w:del w:author="Mandar Mungee" w:id="130" w:date="2019-09-26T10:04:10Z">
        <w:r w:rsidDel="00000000" w:rsidR="00000000" w:rsidRPr="00000000">
          <w:rPr>
            <w:rtl w:val="0"/>
          </w:rPr>
          <w:delText xml:space="preserve">Notices should be addressed to:</w:delText>
        </w:r>
      </w:del>
    </w:p>
    <w:p w:rsidR="00000000" w:rsidDel="00000000" w:rsidP="00000000" w:rsidRDefault="00000000" w:rsidRPr="00000000" w14:paraId="000000C3">
      <w:pPr>
        <w:rPr>
          <w:del w:author="Mandar Mungee" w:id="130" w:date="2019-09-26T10:04:10Z"/>
        </w:rPr>
      </w:pPr>
      <w:del w:author="Mandar Mungee" w:id="130" w:date="2019-09-26T10:04:10Z">
        <w:r w:rsidDel="00000000" w:rsidR="00000000" w:rsidRPr="00000000">
          <w:rPr>
            <w:rtl w:val="0"/>
          </w:rPr>
          <w:delText xml:space="preserve">Governing law is:</w:delText>
        </w:r>
      </w:del>
    </w:p>
    <w:p w:rsidR="00000000" w:rsidDel="00000000" w:rsidP="00000000" w:rsidRDefault="00000000" w:rsidRPr="00000000" w14:paraId="000000C4">
      <w:pPr>
        <w:rPr>
          <w:del w:author="Mandar Mungee" w:id="130" w:date="2019-09-26T10:04:10Z"/>
        </w:rPr>
      </w:pPr>
      <w:del w:author="Mandar Mungee" w:id="130" w:date="2019-09-26T10:04:10Z">
        <w:r w:rsidDel="00000000" w:rsidR="00000000" w:rsidRPr="00000000">
          <w:rPr>
            <w:rtl w:val="0"/>
          </w:rPr>
          <w:delText xml:space="preserve">Courts with exclusive jurisdiction are:</w:delText>
        </w:r>
      </w:del>
    </w:p>
    <w:p w:rsidR="00000000" w:rsidDel="00000000" w:rsidP="00000000" w:rsidRDefault="00000000" w:rsidRPr="00000000" w14:paraId="000000C5">
      <w:pPr>
        <w:rPr>
          <w:del w:author="Mandar Mungee" w:id="130" w:date="2019-09-26T10:04:10Z"/>
        </w:rPr>
      </w:pPr>
      <w:del w:author="Mandar Mungee" w:id="130" w:date="2019-09-26T10:04:10Z">
        <w:r w:rsidDel="00000000" w:rsidR="00000000" w:rsidRPr="00000000">
          <w:rPr>
            <w:rtl w:val="0"/>
          </w:rPr>
          <w:delText xml:space="preserve">The United States of America, Mexico or a Country in Central or South America or the Caribbean</w:delText>
        </w:r>
      </w:del>
    </w:p>
    <w:p w:rsidR="00000000" w:rsidDel="00000000" w:rsidP="00000000" w:rsidRDefault="00000000" w:rsidRPr="00000000" w14:paraId="000000C6">
      <w:pPr>
        <w:rPr>
          <w:del w:author="Mandar Mungee" w:id="130" w:date="2019-09-26T10:04:10Z"/>
        </w:rPr>
      </w:pPr>
      <w:del w:author="Mandar Mungee" w:id="130" w:date="2019-09-26T10:04:10Z">
        <w:r w:rsidDel="00000000" w:rsidR="00000000" w:rsidRPr="00000000">
          <w:rPr>
            <w:rtl w:val="0"/>
          </w:rPr>
          <w:delText xml:space="preserve">salesforce.com, inc., a Delaware corporation</w:delText>
        </w:r>
      </w:del>
    </w:p>
    <w:p w:rsidR="00000000" w:rsidDel="00000000" w:rsidP="00000000" w:rsidRDefault="00000000" w:rsidRPr="00000000" w14:paraId="000000C7">
      <w:pPr>
        <w:rPr>
          <w:del w:author="Mandar Mungee" w:id="130" w:date="2019-09-26T10:04:10Z"/>
        </w:rPr>
      </w:pPr>
      <w:del w:author="Mandar Mungee" w:id="130" w:date="2019-09-26T10:04:10Z">
        <w:r w:rsidDel="00000000" w:rsidR="00000000" w:rsidRPr="00000000">
          <w:rPr>
            <w:rtl w:val="0"/>
          </w:rPr>
          <w:delText xml:space="preserve">Salesforce Tower, 415 Mission Street, 3rd Floor, San Francisco, California, 94105, U.S.A., attn: VP, Worldwide Sales Operations, with a copy to attn: General Counsel.</w:delText>
        </w:r>
      </w:del>
    </w:p>
    <w:p w:rsidR="00000000" w:rsidDel="00000000" w:rsidP="00000000" w:rsidRDefault="00000000" w:rsidRPr="00000000" w14:paraId="000000C8">
      <w:pPr>
        <w:rPr>
          <w:del w:author="Mandar Mungee" w:id="130" w:date="2019-09-26T10:04:10Z"/>
        </w:rPr>
      </w:pPr>
      <w:del w:author="Mandar Mungee" w:id="130" w:date="2019-09-26T10:04:10Z">
        <w:r w:rsidDel="00000000" w:rsidR="00000000" w:rsidRPr="00000000">
          <w:rPr>
            <w:rtl w:val="0"/>
          </w:rPr>
          <w:delText xml:space="preserve">California and controlling United States federal law</w:delText>
        </w:r>
      </w:del>
    </w:p>
    <w:p w:rsidR="00000000" w:rsidDel="00000000" w:rsidP="00000000" w:rsidRDefault="00000000" w:rsidRPr="00000000" w14:paraId="000000C9">
      <w:pPr>
        <w:rPr>
          <w:del w:author="Mandar Mungee" w:id="130" w:date="2019-09-26T10:04:10Z"/>
        </w:rPr>
      </w:pPr>
      <w:del w:author="Mandar Mungee" w:id="130" w:date="2019-09-26T10:04:10Z">
        <w:r w:rsidDel="00000000" w:rsidR="00000000" w:rsidRPr="00000000">
          <w:rPr>
            <w:rtl w:val="0"/>
          </w:rPr>
          <w:delText xml:space="preserve">San Francisco, California, U.S.A.</w:delText>
        </w:r>
      </w:del>
    </w:p>
    <w:p w:rsidR="00000000" w:rsidDel="00000000" w:rsidP="00000000" w:rsidRDefault="00000000" w:rsidRPr="00000000" w14:paraId="000000CA">
      <w:pPr>
        <w:rPr>
          <w:del w:author="Mandar Mungee" w:id="130" w:date="2019-09-26T10:04:10Z"/>
        </w:rPr>
      </w:pPr>
      <w:del w:author="Mandar Mungee" w:id="130" w:date="2019-09-26T10:04:10Z">
        <w:r w:rsidDel="00000000" w:rsidR="00000000" w:rsidRPr="00000000">
          <w:rPr>
            <w:rtl w:val="0"/>
          </w:rPr>
          <w:delText xml:space="preserve">Canada</w:delText>
        </w:r>
      </w:del>
    </w:p>
    <w:p w:rsidR="00000000" w:rsidDel="00000000" w:rsidP="00000000" w:rsidRDefault="00000000" w:rsidRPr="00000000" w14:paraId="000000CB">
      <w:pPr>
        <w:rPr>
          <w:del w:author="Mandar Mungee" w:id="130" w:date="2019-09-26T10:04:10Z"/>
        </w:rPr>
      </w:pPr>
      <w:del w:author="Mandar Mungee" w:id="130" w:date="2019-09-26T10:04:10Z">
        <w:r w:rsidDel="00000000" w:rsidR="00000000" w:rsidRPr="00000000">
          <w:rPr>
            <w:rtl w:val="0"/>
          </w:rPr>
          <w:delText xml:space="preserve">salesforce.com Canada Corporation, a Nova Scotia corporation</w:delText>
        </w:r>
      </w:del>
    </w:p>
    <w:p w:rsidR="00000000" w:rsidDel="00000000" w:rsidP="00000000" w:rsidRDefault="00000000" w:rsidRPr="00000000" w14:paraId="000000CC">
      <w:pPr>
        <w:rPr>
          <w:del w:author="Mandar Mungee" w:id="130" w:date="2019-09-26T10:04:10Z"/>
        </w:rPr>
      </w:pPr>
      <w:del w:author="Mandar Mungee" w:id="130" w:date="2019-09-26T10:04:10Z">
        <w:r w:rsidDel="00000000" w:rsidR="00000000" w:rsidRPr="00000000">
          <w:rPr>
            <w:rtl w:val="0"/>
          </w:rPr>
          <w:delText xml:space="preserve">Salesforce Tower, 415 Mission Street, 3rd Floor, San Francisco, California, 94105, U.S.A., attn: VP, Worldwide Sales Operations, with a copy to attn: General Counsel.</w:delText>
        </w:r>
      </w:del>
    </w:p>
    <w:p w:rsidR="00000000" w:rsidDel="00000000" w:rsidP="00000000" w:rsidRDefault="00000000" w:rsidRPr="00000000" w14:paraId="000000CD">
      <w:pPr>
        <w:rPr>
          <w:del w:author="Mandar Mungee" w:id="130" w:date="2019-09-26T10:04:10Z"/>
        </w:rPr>
      </w:pPr>
      <w:del w:author="Mandar Mungee" w:id="130" w:date="2019-09-26T10:04:10Z">
        <w:r w:rsidDel="00000000" w:rsidR="00000000" w:rsidRPr="00000000">
          <w:rPr>
            <w:rtl w:val="0"/>
          </w:rPr>
          <w:delText xml:space="preserve">Ontario and controlling Canadian federal law</w:delText>
        </w:r>
      </w:del>
    </w:p>
    <w:p w:rsidR="00000000" w:rsidDel="00000000" w:rsidP="00000000" w:rsidRDefault="00000000" w:rsidRPr="00000000" w14:paraId="000000CE">
      <w:pPr>
        <w:rPr>
          <w:del w:author="Mandar Mungee" w:id="130" w:date="2019-09-26T10:04:10Z"/>
        </w:rPr>
      </w:pPr>
      <w:del w:author="Mandar Mungee" w:id="130" w:date="2019-09-26T10:04:10Z">
        <w:r w:rsidDel="00000000" w:rsidR="00000000" w:rsidRPr="00000000">
          <w:rPr>
            <w:rtl w:val="0"/>
          </w:rPr>
          <w:delText xml:space="preserve">Toronto, Ontario, Canada</w:delText>
        </w:r>
      </w:del>
    </w:p>
    <w:p w:rsidR="00000000" w:rsidDel="00000000" w:rsidP="00000000" w:rsidRDefault="00000000" w:rsidRPr="00000000" w14:paraId="000000CF">
      <w:pPr>
        <w:rPr>
          <w:del w:author="Mandar Mungee" w:id="130" w:date="2019-09-26T10:04:10Z"/>
        </w:rPr>
      </w:pPr>
      <w:del w:author="Mandar Mungee" w:id="130" w:date="2019-09-26T10:04:10Z">
        <w:r w:rsidDel="00000000" w:rsidR="00000000" w:rsidRPr="00000000">
          <w:rPr>
            <w:rtl w:val="0"/>
          </w:rPr>
          <w:delText xml:space="preserve">France</w:delText>
        </w:r>
      </w:del>
    </w:p>
    <w:p w:rsidR="00000000" w:rsidDel="00000000" w:rsidP="00000000" w:rsidRDefault="00000000" w:rsidRPr="00000000" w14:paraId="000000D0">
      <w:pPr>
        <w:rPr>
          <w:del w:author="Mandar Mungee" w:id="130" w:date="2019-09-26T10:04:10Z"/>
        </w:rPr>
      </w:pPr>
      <w:del w:author="Mandar Mungee" w:id="130" w:date="2019-09-26T10:04:10Z">
        <w:r w:rsidDel="00000000" w:rsidR="00000000" w:rsidRPr="00000000">
          <w:rPr>
            <w:rtl w:val="0"/>
          </w:rPr>
          <w:delText xml:space="preserve">salesforce.com France, a French S.A.S company with a share capital of 37,000 €, registered with the Paris Trade Registry under number 483 993 226 RCS Paris, Registered office: 3 Avenue Octave Gréard, 75007 Paris, France</w:delText>
        </w:r>
      </w:del>
    </w:p>
    <w:p w:rsidR="00000000" w:rsidDel="00000000" w:rsidP="00000000" w:rsidRDefault="00000000" w:rsidRPr="00000000" w14:paraId="000000D1">
      <w:pPr>
        <w:rPr>
          <w:del w:author="Mandar Mungee" w:id="130" w:date="2019-09-26T10:04:10Z"/>
        </w:rPr>
      </w:pPr>
      <w:del w:author="Mandar Mungee" w:id="130" w:date="2019-09-26T10:04:10Z">
        <w:r w:rsidDel="00000000" w:rsidR="00000000" w:rsidRPr="00000000">
          <w:rPr>
            <w:rtl w:val="0"/>
          </w:rPr>
          <w:delText xml:space="preserve">Salesforce.com Sarl, Route de la Longeraie 9, Morges, 1110, Switzerland, attn: Director, EMEA Sales Operations, with a copy to attn.: Legal Department - Service Juridique, 3 Avenue Octave Gréard, 75007 Paris, France.</w:delText>
        </w:r>
      </w:del>
    </w:p>
    <w:p w:rsidR="00000000" w:rsidDel="00000000" w:rsidP="00000000" w:rsidRDefault="00000000" w:rsidRPr="00000000" w14:paraId="000000D2">
      <w:pPr>
        <w:rPr>
          <w:del w:author="Mandar Mungee" w:id="130" w:date="2019-09-26T10:04:10Z"/>
        </w:rPr>
      </w:pPr>
      <w:del w:author="Mandar Mungee" w:id="130" w:date="2019-09-26T10:04:10Z">
        <w:r w:rsidDel="00000000" w:rsidR="00000000" w:rsidRPr="00000000">
          <w:rPr>
            <w:rtl w:val="0"/>
          </w:rPr>
          <w:delText xml:space="preserve">France</w:delText>
        </w:r>
      </w:del>
    </w:p>
    <w:p w:rsidR="00000000" w:rsidDel="00000000" w:rsidP="00000000" w:rsidRDefault="00000000" w:rsidRPr="00000000" w14:paraId="000000D3">
      <w:pPr>
        <w:rPr>
          <w:del w:author="Mandar Mungee" w:id="130" w:date="2019-09-26T10:04:10Z"/>
        </w:rPr>
      </w:pPr>
      <w:del w:author="Mandar Mungee" w:id="130" w:date="2019-09-26T10:04:10Z">
        <w:r w:rsidDel="00000000" w:rsidR="00000000" w:rsidRPr="00000000">
          <w:rPr>
            <w:rtl w:val="0"/>
          </w:rPr>
          <w:delText xml:space="preserve">Paris, France</w:delText>
        </w:r>
      </w:del>
    </w:p>
    <w:p w:rsidR="00000000" w:rsidDel="00000000" w:rsidP="00000000" w:rsidRDefault="00000000" w:rsidRPr="00000000" w14:paraId="000000D4">
      <w:pPr>
        <w:rPr>
          <w:del w:author="Mandar Mungee" w:id="130" w:date="2019-09-26T10:04:10Z"/>
        </w:rPr>
      </w:pPr>
      <w:del w:author="Mandar Mungee" w:id="130" w:date="2019-09-26T10:04:10Z">
        <w:r w:rsidDel="00000000" w:rsidR="00000000" w:rsidRPr="00000000">
          <w:rPr>
            <w:rtl w:val="0"/>
          </w:rPr>
          <w:delText xml:space="preserve">Germany</w:delText>
        </w:r>
      </w:del>
    </w:p>
    <w:p w:rsidR="00000000" w:rsidDel="00000000" w:rsidP="00000000" w:rsidRDefault="00000000" w:rsidRPr="00000000" w14:paraId="000000D5">
      <w:pPr>
        <w:rPr>
          <w:del w:author="Mandar Mungee" w:id="130" w:date="2019-09-26T10:04:10Z"/>
        </w:rPr>
      </w:pPr>
      <w:del w:author="Mandar Mungee" w:id="130" w:date="2019-09-26T10:04:10Z">
        <w:r w:rsidDel="00000000" w:rsidR="00000000" w:rsidRPr="00000000">
          <w:rPr>
            <w:rtl w:val="0"/>
          </w:rPr>
          <w:delText xml:space="preserve">salesforce.com Germany GmbH, a limited liability company, incorporated in Germany</w:delText>
        </w:r>
      </w:del>
    </w:p>
    <w:p w:rsidR="00000000" w:rsidDel="00000000" w:rsidP="00000000" w:rsidRDefault="00000000" w:rsidRPr="00000000" w14:paraId="000000D6">
      <w:pPr>
        <w:rPr>
          <w:del w:author="Mandar Mungee" w:id="130" w:date="2019-09-26T10:04:10Z"/>
        </w:rPr>
      </w:pPr>
      <w:del w:author="Mandar Mungee" w:id="130" w:date="2019-09-26T10:04:10Z">
        <w:r w:rsidDel="00000000" w:rsidR="00000000" w:rsidRPr="00000000">
          <w:rPr>
            <w:rtl w:val="0"/>
          </w:rPr>
          <w:delText xml:space="preserve">Salesforce.com Sarl, Route de la Longeraie 9, Morges, 1110, Switzerland, attn: Director, EMEA Sales Operations, with a copy to attn.: Legal Department - Erika-Mann-Strasse 31-37, 80636 München, Germany.</w:delText>
        </w:r>
      </w:del>
    </w:p>
    <w:p w:rsidR="00000000" w:rsidDel="00000000" w:rsidP="00000000" w:rsidRDefault="00000000" w:rsidRPr="00000000" w14:paraId="000000D7">
      <w:pPr>
        <w:rPr>
          <w:del w:author="Mandar Mungee" w:id="130" w:date="2019-09-26T10:04:10Z"/>
        </w:rPr>
      </w:pPr>
      <w:del w:author="Mandar Mungee" w:id="130" w:date="2019-09-26T10:04:10Z">
        <w:r w:rsidDel="00000000" w:rsidR="00000000" w:rsidRPr="00000000">
          <w:rPr>
            <w:rtl w:val="0"/>
          </w:rPr>
          <w:delText xml:space="preserve">Germany</w:delText>
        </w:r>
      </w:del>
    </w:p>
    <w:p w:rsidR="00000000" w:rsidDel="00000000" w:rsidP="00000000" w:rsidRDefault="00000000" w:rsidRPr="00000000" w14:paraId="000000D8">
      <w:pPr>
        <w:rPr>
          <w:del w:author="Mandar Mungee" w:id="130" w:date="2019-09-26T10:04:10Z"/>
        </w:rPr>
      </w:pPr>
      <w:del w:author="Mandar Mungee" w:id="130" w:date="2019-09-26T10:04:10Z">
        <w:r w:rsidDel="00000000" w:rsidR="00000000" w:rsidRPr="00000000">
          <w:rPr>
            <w:rtl w:val="0"/>
          </w:rPr>
          <w:delText xml:space="preserve">Munich, Germany</w:delText>
        </w:r>
      </w:del>
    </w:p>
    <w:p w:rsidR="00000000" w:rsidDel="00000000" w:rsidP="00000000" w:rsidRDefault="00000000" w:rsidRPr="00000000" w14:paraId="000000D9">
      <w:pPr>
        <w:rPr>
          <w:del w:author="Mandar Mungee" w:id="130" w:date="2019-09-26T10:04:10Z"/>
        </w:rPr>
      </w:pPr>
      <w:del w:author="Mandar Mungee" w:id="130" w:date="2019-09-26T10:04:10Z">
        <w:r w:rsidDel="00000000" w:rsidR="00000000" w:rsidRPr="00000000">
          <w:rPr>
            <w:rtl w:val="0"/>
          </w:rPr>
          <w:delText xml:space="preserve">Italy</w:delText>
        </w:r>
      </w:del>
    </w:p>
    <w:p w:rsidR="00000000" w:rsidDel="00000000" w:rsidP="00000000" w:rsidRDefault="00000000" w:rsidRPr="00000000" w14:paraId="000000DA">
      <w:pPr>
        <w:rPr>
          <w:del w:author="Mandar Mungee" w:id="130" w:date="2019-09-26T10:04:10Z"/>
        </w:rPr>
      </w:pPr>
      <w:del w:author="Mandar Mungee" w:id="130" w:date="2019-09-26T10:04:10Z">
        <w:r w:rsidDel="00000000" w:rsidR="00000000" w:rsidRPr="00000000">
          <w:rPr>
            <w:rtl w:val="0"/>
          </w:rPr>
          <w:delText xml:space="preserve">Salesforce.com Italy S.r.l., an Italian limited liability company having its registered address at Piazza Filippo Meda 5, 20121 Milan (MI), VAT / Fiscal code n. 04959160963</w:delText>
        </w:r>
      </w:del>
    </w:p>
    <w:p w:rsidR="00000000" w:rsidDel="00000000" w:rsidP="00000000" w:rsidRDefault="00000000" w:rsidRPr="00000000" w14:paraId="000000DB">
      <w:pPr>
        <w:rPr>
          <w:del w:author="Mandar Mungee" w:id="130" w:date="2019-09-26T10:04:10Z"/>
        </w:rPr>
      </w:pPr>
      <w:del w:author="Mandar Mungee" w:id="130" w:date="2019-09-26T10:04:10Z">
        <w:r w:rsidDel="00000000" w:rsidR="00000000" w:rsidRPr="00000000">
          <w:rPr>
            <w:rtl w:val="0"/>
          </w:rPr>
          <w:delText xml:space="preserve">Salesforce.com Sarl, Route de la Longeraie 9, Morges, 1110, Switzerland, attn: Director, EMEA Sales Operations, with a copy to attn.: Legal Department</w:delText>
        </w:r>
      </w:del>
    </w:p>
    <w:p w:rsidR="00000000" w:rsidDel="00000000" w:rsidP="00000000" w:rsidRDefault="00000000" w:rsidRPr="00000000" w14:paraId="000000DC">
      <w:pPr>
        <w:rPr>
          <w:del w:author="Mandar Mungee" w:id="130" w:date="2019-09-26T10:04:10Z"/>
        </w:rPr>
      </w:pPr>
      <w:del w:author="Mandar Mungee" w:id="130" w:date="2019-09-26T10:04:10Z">
        <w:r w:rsidDel="00000000" w:rsidR="00000000" w:rsidRPr="00000000">
          <w:rPr>
            <w:rtl w:val="0"/>
          </w:rPr>
          <w:delText xml:space="preserve">Italy</w:delText>
        </w:r>
      </w:del>
    </w:p>
    <w:p w:rsidR="00000000" w:rsidDel="00000000" w:rsidP="00000000" w:rsidRDefault="00000000" w:rsidRPr="00000000" w14:paraId="000000DD">
      <w:pPr>
        <w:rPr>
          <w:del w:author="Mandar Mungee" w:id="130" w:date="2019-09-26T10:04:10Z"/>
        </w:rPr>
      </w:pPr>
      <w:del w:author="Mandar Mungee" w:id="130" w:date="2019-09-26T10:04:10Z">
        <w:r w:rsidDel="00000000" w:rsidR="00000000" w:rsidRPr="00000000">
          <w:rPr>
            <w:rtl w:val="0"/>
          </w:rPr>
          <w:delText xml:space="preserve">Milan, Italy</w:delText>
        </w:r>
      </w:del>
    </w:p>
    <w:p w:rsidR="00000000" w:rsidDel="00000000" w:rsidP="00000000" w:rsidRDefault="00000000" w:rsidRPr="00000000" w14:paraId="000000DE">
      <w:pPr>
        <w:rPr>
          <w:del w:author="Mandar Mungee" w:id="130" w:date="2019-09-26T10:04:10Z"/>
        </w:rPr>
      </w:pPr>
      <w:del w:author="Mandar Mungee" w:id="130" w:date="2019-09-26T10:04:10Z">
        <w:r w:rsidDel="00000000" w:rsidR="00000000" w:rsidRPr="00000000">
          <w:rPr>
            <w:rtl w:val="0"/>
          </w:rPr>
          <w:delText xml:space="preserve">Spain</w:delText>
        </w:r>
      </w:del>
    </w:p>
    <w:p w:rsidR="00000000" w:rsidDel="00000000" w:rsidP="00000000" w:rsidRDefault="00000000" w:rsidRPr="00000000" w14:paraId="000000DF">
      <w:pPr>
        <w:rPr>
          <w:del w:author="Mandar Mungee" w:id="130" w:date="2019-09-26T10:04:10Z"/>
        </w:rPr>
      </w:pPr>
      <w:del w:author="Mandar Mungee" w:id="130" w:date="2019-09-26T10:04:10Z">
        <w:r w:rsidDel="00000000" w:rsidR="00000000" w:rsidRPr="00000000">
          <w:rPr>
            <w:rtl w:val="0"/>
          </w:rPr>
          <w:delText xml:space="preserve">Salesforce Systems Spain, S.L.U., a limited liability company incorporated in Spain</w:delText>
        </w:r>
      </w:del>
    </w:p>
    <w:p w:rsidR="00000000" w:rsidDel="00000000" w:rsidP="00000000" w:rsidRDefault="00000000" w:rsidRPr="00000000" w14:paraId="000000E0">
      <w:pPr>
        <w:rPr>
          <w:del w:author="Mandar Mungee" w:id="130" w:date="2019-09-26T10:04:10Z"/>
        </w:rPr>
      </w:pPr>
      <w:del w:author="Mandar Mungee" w:id="130" w:date="2019-09-26T10:04:10Z">
        <w:r w:rsidDel="00000000" w:rsidR="00000000" w:rsidRPr="00000000">
          <w:rPr>
            <w:rtl w:val="0"/>
          </w:rPr>
          <w:delText xml:space="preserve">Salesforce.com Sarl, Route de la Longeraie 9, Morges, 1110, Switzerland, attn: Director, EMEA Sales Operations, with a copy to attn.: Legal Department - Paseo de la Castellana 79, Madrid, 28046, Spain</w:delText>
        </w:r>
      </w:del>
    </w:p>
    <w:p w:rsidR="00000000" w:rsidDel="00000000" w:rsidP="00000000" w:rsidRDefault="00000000" w:rsidRPr="00000000" w14:paraId="000000E1">
      <w:pPr>
        <w:rPr>
          <w:del w:author="Mandar Mungee" w:id="130" w:date="2019-09-26T10:04:10Z"/>
        </w:rPr>
      </w:pPr>
      <w:del w:author="Mandar Mungee" w:id="130" w:date="2019-09-26T10:04:10Z">
        <w:r w:rsidDel="00000000" w:rsidR="00000000" w:rsidRPr="00000000">
          <w:rPr>
            <w:rtl w:val="0"/>
          </w:rPr>
          <w:delText xml:space="preserve">Spain</w:delText>
        </w:r>
      </w:del>
    </w:p>
    <w:p w:rsidR="00000000" w:rsidDel="00000000" w:rsidP="00000000" w:rsidRDefault="00000000" w:rsidRPr="00000000" w14:paraId="000000E2">
      <w:pPr>
        <w:rPr>
          <w:del w:author="Mandar Mungee" w:id="130" w:date="2019-09-26T10:04:10Z"/>
        </w:rPr>
      </w:pPr>
      <w:del w:author="Mandar Mungee" w:id="130" w:date="2019-09-26T10:04:10Z">
        <w:r w:rsidDel="00000000" w:rsidR="00000000" w:rsidRPr="00000000">
          <w:rPr>
            <w:rtl w:val="0"/>
          </w:rPr>
          <w:delText xml:space="preserve">Madrid, Spain</w:delText>
        </w:r>
      </w:del>
    </w:p>
    <w:p w:rsidR="00000000" w:rsidDel="00000000" w:rsidP="00000000" w:rsidRDefault="00000000" w:rsidRPr="00000000" w14:paraId="000000E3">
      <w:pPr>
        <w:rPr>
          <w:del w:author="Mandar Mungee" w:id="130" w:date="2019-09-26T10:04:10Z"/>
        </w:rPr>
      </w:pPr>
      <w:del w:author="Mandar Mungee" w:id="130" w:date="2019-09-26T10:04:10Z">
        <w:r w:rsidDel="00000000" w:rsidR="00000000" w:rsidRPr="00000000">
          <w:rPr>
            <w:rtl w:val="0"/>
          </w:rPr>
          <w:delText xml:space="preserve">United Kingdom</w:delText>
        </w:r>
      </w:del>
    </w:p>
    <w:p w:rsidR="00000000" w:rsidDel="00000000" w:rsidP="00000000" w:rsidRDefault="00000000" w:rsidRPr="00000000" w14:paraId="000000E4">
      <w:pPr>
        <w:rPr>
          <w:del w:author="Mandar Mungee" w:id="130" w:date="2019-09-26T10:04:10Z"/>
        </w:rPr>
      </w:pPr>
      <w:del w:author="Mandar Mungee" w:id="130" w:date="2019-09-26T10:04:10Z">
        <w:r w:rsidDel="00000000" w:rsidR="00000000" w:rsidRPr="00000000">
          <w:rPr>
            <w:rtl w:val="0"/>
          </w:rPr>
          <w:delText xml:space="preserve">Salesforce UK Limited (f/k/a salesforce.com EMEA Limited), a limited liability company incorporated in England</w:delText>
        </w:r>
      </w:del>
    </w:p>
    <w:p w:rsidR="00000000" w:rsidDel="00000000" w:rsidP="00000000" w:rsidRDefault="00000000" w:rsidRPr="00000000" w14:paraId="000000E5">
      <w:pPr>
        <w:rPr>
          <w:del w:author="Mandar Mungee" w:id="130" w:date="2019-09-26T10:04:10Z"/>
        </w:rPr>
      </w:pPr>
      <w:del w:author="Mandar Mungee" w:id="130" w:date="2019-09-26T10:04:10Z">
        <w:r w:rsidDel="00000000" w:rsidR="00000000" w:rsidRPr="00000000">
          <w:rPr>
            <w:rtl w:val="0"/>
          </w:rPr>
          <w:delText xml:space="preserve">Salesforce.com Sarl, Route de la Longeraie 9, Morges, 1110, Switzerland, attn: Director, EMEA Sales Operations, with a copy to attn: Legal Department, Salesforce UK Limited (f/k/a salesforce.com EMEA Limited), Floor 26 Salesforce Tower, 110 Bishopsgate, London, EC2N 4AY, United Kingdom.</w:delText>
        </w:r>
      </w:del>
    </w:p>
    <w:p w:rsidR="00000000" w:rsidDel="00000000" w:rsidP="00000000" w:rsidRDefault="00000000" w:rsidRPr="00000000" w14:paraId="000000E6">
      <w:pPr>
        <w:rPr>
          <w:del w:author="Mandar Mungee" w:id="130" w:date="2019-09-26T10:04:10Z"/>
        </w:rPr>
      </w:pPr>
      <w:del w:author="Mandar Mungee" w:id="130" w:date="2019-09-26T10:04:10Z">
        <w:r w:rsidDel="00000000" w:rsidR="00000000" w:rsidRPr="00000000">
          <w:rPr>
            <w:rtl w:val="0"/>
          </w:rPr>
          <w:delText xml:space="preserve">England</w:delText>
        </w:r>
      </w:del>
    </w:p>
    <w:p w:rsidR="00000000" w:rsidDel="00000000" w:rsidP="00000000" w:rsidRDefault="00000000" w:rsidRPr="00000000" w14:paraId="000000E7">
      <w:pPr>
        <w:rPr>
          <w:del w:author="Mandar Mungee" w:id="130" w:date="2019-09-26T10:04:10Z"/>
        </w:rPr>
      </w:pPr>
      <w:del w:author="Mandar Mungee" w:id="130" w:date="2019-09-26T10:04:10Z">
        <w:r w:rsidDel="00000000" w:rsidR="00000000" w:rsidRPr="00000000">
          <w:rPr>
            <w:rtl w:val="0"/>
          </w:rPr>
          <w:delText xml:space="preserve">London, England</w:delText>
        </w:r>
      </w:del>
    </w:p>
    <w:p w:rsidR="00000000" w:rsidDel="00000000" w:rsidP="00000000" w:rsidRDefault="00000000" w:rsidRPr="00000000" w14:paraId="000000E8">
      <w:pPr>
        <w:rPr>
          <w:del w:author="Mandar Mungee" w:id="130" w:date="2019-09-26T10:04:10Z"/>
        </w:rPr>
      </w:pPr>
      <w:del w:author="Mandar Mungee" w:id="130" w:date="2019-09-26T10:04:10Z">
        <w:r w:rsidDel="00000000" w:rsidR="00000000" w:rsidRPr="00000000">
          <w:rPr>
            <w:rtl w:val="0"/>
          </w:rPr>
          <w:delText xml:space="preserve">GRENE ROBOTICS-MSA Sept 2019 Page 10 of 12</w:delText>
        </w:r>
      </w:del>
    </w:p>
    <w:p w:rsidR="00000000" w:rsidDel="00000000" w:rsidP="00000000" w:rsidRDefault="00000000" w:rsidRPr="00000000" w14:paraId="000000E9">
      <w:pPr>
        <w:rPr>
          <w:del w:author="Mandar Mungee" w:id="130" w:date="2019-09-26T10:04:10Z"/>
        </w:rPr>
      </w:pPr>
      <w:del w:author="Mandar Mungee" w:id="130" w:date="2019-09-26T10:04:10Z">
        <w:r w:rsidDel="00000000" w:rsidR="00000000" w:rsidRPr="00000000">
          <w:rPr>
            <w:rtl w:val="0"/>
          </w:rPr>
          <w:delText xml:space="preserve">A Country in Europe, the Middle East or Africa, other than France, Germany, Italy, Spain, and the United Kingdom</w:delText>
        </w:r>
      </w:del>
    </w:p>
    <w:p w:rsidR="00000000" w:rsidDel="00000000" w:rsidP="00000000" w:rsidRDefault="00000000" w:rsidRPr="00000000" w14:paraId="000000EA">
      <w:pPr>
        <w:rPr>
          <w:del w:author="Mandar Mungee" w:id="130" w:date="2019-09-26T10:04:10Z"/>
        </w:rPr>
      </w:pPr>
      <w:del w:author="Mandar Mungee" w:id="130" w:date="2019-09-26T10:04:10Z">
        <w:r w:rsidDel="00000000" w:rsidR="00000000" w:rsidRPr="00000000">
          <w:rPr>
            <w:rtl w:val="0"/>
          </w:rPr>
          <w:delText xml:space="preserve">GRENE ROBOTICS Ireland Limited, a limited liability company incorporated in Ireland</w:delText>
        </w:r>
      </w:del>
    </w:p>
    <w:p w:rsidR="00000000" w:rsidDel="00000000" w:rsidP="00000000" w:rsidRDefault="00000000" w:rsidRPr="00000000" w14:paraId="000000EB">
      <w:pPr>
        <w:rPr>
          <w:del w:author="Mandar Mungee" w:id="130" w:date="2019-09-26T10:04:10Z"/>
        </w:rPr>
      </w:pPr>
      <w:del w:author="Mandar Mungee" w:id="130" w:date="2019-09-26T10:04:10Z">
        <w:r w:rsidDel="00000000" w:rsidR="00000000" w:rsidRPr="00000000">
          <w:rPr>
            <w:rtl w:val="0"/>
          </w:rPr>
          <w:delText xml:space="preserve">Salesforce.com Sarl, Route de la Longeraie 9, Morges, 1110, Switzerland, attn: Director, EMEA Sales Operations, with a copy to attn.: Legal Department - 3rd and 4th Floor, 1 Central Park Block G, Central Park, Leopardstown, Dublin 18, Ireland</w:delText>
        </w:r>
      </w:del>
    </w:p>
    <w:p w:rsidR="00000000" w:rsidDel="00000000" w:rsidP="00000000" w:rsidRDefault="00000000" w:rsidRPr="00000000" w14:paraId="000000EC">
      <w:pPr>
        <w:rPr>
          <w:del w:author="Mandar Mungee" w:id="130" w:date="2019-09-26T10:04:10Z"/>
        </w:rPr>
      </w:pPr>
      <w:del w:author="Mandar Mungee" w:id="130" w:date="2019-09-26T10:04:10Z">
        <w:r w:rsidDel="00000000" w:rsidR="00000000" w:rsidRPr="00000000">
          <w:rPr>
            <w:rtl w:val="0"/>
          </w:rPr>
          <w:delText xml:space="preserve">England</w:delText>
        </w:r>
      </w:del>
    </w:p>
    <w:p w:rsidR="00000000" w:rsidDel="00000000" w:rsidP="00000000" w:rsidRDefault="00000000" w:rsidRPr="00000000" w14:paraId="000000ED">
      <w:pPr>
        <w:rPr>
          <w:del w:author="Mandar Mungee" w:id="130" w:date="2019-09-26T10:04:10Z"/>
        </w:rPr>
      </w:pPr>
      <w:del w:author="Mandar Mungee" w:id="130" w:date="2019-09-26T10:04:10Z">
        <w:r w:rsidDel="00000000" w:rsidR="00000000" w:rsidRPr="00000000">
          <w:rPr>
            <w:rtl w:val="0"/>
          </w:rPr>
          <w:delText xml:space="preserve">London, England</w:delText>
        </w:r>
      </w:del>
    </w:p>
    <w:p w:rsidR="00000000" w:rsidDel="00000000" w:rsidP="00000000" w:rsidRDefault="00000000" w:rsidRPr="00000000" w14:paraId="000000EE">
      <w:pPr>
        <w:rPr>
          <w:del w:author="Mandar Mungee" w:id="130" w:date="2019-09-26T10:04:10Z"/>
        </w:rPr>
      </w:pPr>
      <w:del w:author="Mandar Mungee" w:id="130" w:date="2019-09-26T10:04:10Z">
        <w:r w:rsidDel="00000000" w:rsidR="00000000" w:rsidRPr="00000000">
          <w:rPr>
            <w:rtl w:val="0"/>
          </w:rPr>
          <w:delText xml:space="preserve">Japan</w:delText>
        </w:r>
      </w:del>
    </w:p>
    <w:p w:rsidR="00000000" w:rsidDel="00000000" w:rsidP="00000000" w:rsidRDefault="00000000" w:rsidRPr="00000000" w14:paraId="000000EF">
      <w:pPr>
        <w:rPr>
          <w:del w:author="Mandar Mungee" w:id="130" w:date="2019-09-26T10:04:10Z"/>
        </w:rPr>
      </w:pPr>
      <w:del w:author="Mandar Mungee" w:id="130" w:date="2019-09-26T10:04:10Z">
        <w:r w:rsidDel="00000000" w:rsidR="00000000" w:rsidRPr="00000000">
          <w:rPr>
            <w:rtl w:val="0"/>
          </w:rPr>
          <w:delText xml:space="preserve">Kabushiki Kaisha Salesforce.com, a Japan corporation</w:delText>
        </w:r>
      </w:del>
    </w:p>
    <w:p w:rsidR="00000000" w:rsidDel="00000000" w:rsidP="00000000" w:rsidRDefault="00000000" w:rsidRPr="00000000" w14:paraId="000000F0">
      <w:pPr>
        <w:rPr>
          <w:del w:author="Mandar Mungee" w:id="130" w:date="2019-09-26T10:04:10Z"/>
        </w:rPr>
      </w:pPr>
      <w:del w:author="Mandar Mungee" w:id="130" w:date="2019-09-26T10:04:10Z">
        <w:r w:rsidDel="00000000" w:rsidR="00000000" w:rsidRPr="00000000">
          <w:rPr>
            <w:rtl w:val="0"/>
          </w:rPr>
          <w:delText xml:space="preserve">JP Tower 12F, 2-7-2 Marunouchi, Chiyoda-ku, Tokyo 100-7012, Japan, attn: Senior Director, Japan Sales Operations, with a copy to attn: General Counsel.</w:delText>
        </w:r>
      </w:del>
    </w:p>
    <w:p w:rsidR="00000000" w:rsidDel="00000000" w:rsidP="00000000" w:rsidRDefault="00000000" w:rsidRPr="00000000" w14:paraId="000000F1">
      <w:pPr>
        <w:rPr>
          <w:del w:author="Mandar Mungee" w:id="130" w:date="2019-09-26T10:04:10Z"/>
        </w:rPr>
      </w:pPr>
      <w:del w:author="Mandar Mungee" w:id="130" w:date="2019-09-26T10:04:10Z">
        <w:r w:rsidDel="00000000" w:rsidR="00000000" w:rsidRPr="00000000">
          <w:rPr>
            <w:rtl w:val="0"/>
          </w:rPr>
          <w:delText xml:space="preserve">Japan</w:delText>
        </w:r>
      </w:del>
    </w:p>
    <w:p w:rsidR="00000000" w:rsidDel="00000000" w:rsidP="00000000" w:rsidRDefault="00000000" w:rsidRPr="00000000" w14:paraId="000000F2">
      <w:pPr>
        <w:rPr>
          <w:del w:author="Mandar Mungee" w:id="130" w:date="2019-09-26T10:04:10Z"/>
        </w:rPr>
      </w:pPr>
      <w:del w:author="Mandar Mungee" w:id="130" w:date="2019-09-26T10:04:10Z">
        <w:r w:rsidDel="00000000" w:rsidR="00000000" w:rsidRPr="00000000">
          <w:rPr>
            <w:rtl w:val="0"/>
          </w:rPr>
          <w:delText xml:space="preserve">Tokyo, Japan</w:delText>
        </w:r>
      </w:del>
    </w:p>
    <w:p w:rsidR="00000000" w:rsidDel="00000000" w:rsidP="00000000" w:rsidRDefault="00000000" w:rsidRPr="00000000" w14:paraId="000000F3">
      <w:pPr>
        <w:rPr>
          <w:del w:author="Mandar Mungee" w:id="130" w:date="2019-09-26T10:04:10Z"/>
        </w:rPr>
      </w:pPr>
      <w:del w:author="Mandar Mungee" w:id="130" w:date="2019-09-26T10:04:10Z">
        <w:r w:rsidDel="00000000" w:rsidR="00000000" w:rsidRPr="00000000">
          <w:rPr>
            <w:rtl w:val="0"/>
          </w:rPr>
          <w:delText xml:space="preserve">A Country in Asia or the Pacific region, other than Japan, Australia or New Zealand</w:delText>
        </w:r>
      </w:del>
    </w:p>
    <w:p w:rsidR="00000000" w:rsidDel="00000000" w:rsidP="00000000" w:rsidRDefault="00000000" w:rsidRPr="00000000" w14:paraId="000000F4">
      <w:pPr>
        <w:rPr>
          <w:del w:author="Mandar Mungee" w:id="130" w:date="2019-09-26T10:04:10Z"/>
        </w:rPr>
      </w:pPr>
      <w:del w:author="Mandar Mungee" w:id="130" w:date="2019-09-26T10:04:10Z">
        <w:r w:rsidDel="00000000" w:rsidR="00000000" w:rsidRPr="00000000">
          <w:rPr>
            <w:rtl w:val="0"/>
          </w:rPr>
          <w:delText xml:space="preserve">Salesforce.com Singapore Pte Ltd, a Singapore private limited company</w:delText>
        </w:r>
      </w:del>
    </w:p>
    <w:p w:rsidR="00000000" w:rsidDel="00000000" w:rsidP="00000000" w:rsidRDefault="00000000" w:rsidRPr="00000000" w14:paraId="000000F5">
      <w:pPr>
        <w:rPr>
          <w:del w:author="Mandar Mungee" w:id="130" w:date="2019-09-26T10:04:10Z"/>
        </w:rPr>
      </w:pPr>
      <w:del w:author="Mandar Mungee" w:id="130" w:date="2019-09-26T10:04:10Z">
        <w:r w:rsidDel="00000000" w:rsidR="00000000" w:rsidRPr="00000000">
          <w:rPr>
            <w:rtl w:val="0"/>
          </w:rPr>
          <w:delText xml:space="preserve">5 Temasek Boulevard #13-01, Suntec Tower 5, Singapore, 038985, attn: Director, APAC Sales Operations, with a copy to attn: General Counsel.</w:delText>
        </w:r>
      </w:del>
    </w:p>
    <w:p w:rsidR="00000000" w:rsidDel="00000000" w:rsidP="00000000" w:rsidRDefault="00000000" w:rsidRPr="00000000" w14:paraId="000000F6">
      <w:pPr>
        <w:rPr>
          <w:del w:author="Mandar Mungee" w:id="130" w:date="2019-09-26T10:04:10Z"/>
        </w:rPr>
      </w:pPr>
      <w:del w:author="Mandar Mungee" w:id="130" w:date="2019-09-26T10:04:10Z">
        <w:r w:rsidDel="00000000" w:rsidR="00000000" w:rsidRPr="00000000">
          <w:rPr>
            <w:rtl w:val="0"/>
          </w:rPr>
          <w:delText xml:space="preserve">Singapore</w:delText>
        </w:r>
      </w:del>
    </w:p>
    <w:p w:rsidR="00000000" w:rsidDel="00000000" w:rsidP="00000000" w:rsidRDefault="00000000" w:rsidRPr="00000000" w14:paraId="000000F7">
      <w:pPr>
        <w:rPr>
          <w:del w:author="Mandar Mungee" w:id="130" w:date="2019-09-26T10:04:10Z"/>
        </w:rPr>
      </w:pPr>
      <w:del w:author="Mandar Mungee" w:id="130" w:date="2019-09-26T10:04:10Z">
        <w:r w:rsidDel="00000000" w:rsidR="00000000" w:rsidRPr="00000000">
          <w:rPr>
            <w:rtl w:val="0"/>
          </w:rPr>
          <w:delText xml:space="preserve">Singapore</w:delText>
        </w:r>
      </w:del>
    </w:p>
    <w:p w:rsidR="00000000" w:rsidDel="00000000" w:rsidP="00000000" w:rsidRDefault="00000000" w:rsidRPr="00000000" w14:paraId="000000F8">
      <w:pPr>
        <w:rPr>
          <w:del w:author="Mandar Mungee" w:id="130" w:date="2019-09-26T10:04:10Z"/>
        </w:rPr>
      </w:pPr>
      <w:del w:author="Mandar Mungee" w:id="130" w:date="2019-09-26T10:04:10Z">
        <w:r w:rsidDel="00000000" w:rsidR="00000000" w:rsidRPr="00000000">
          <w:rPr>
            <w:rtl w:val="0"/>
          </w:rPr>
          <w:delText xml:space="preserve">Australia or New Zealand</w:delText>
        </w:r>
      </w:del>
    </w:p>
    <w:p w:rsidR="00000000" w:rsidDel="00000000" w:rsidP="00000000" w:rsidRDefault="00000000" w:rsidRPr="00000000" w14:paraId="000000F9">
      <w:pPr>
        <w:rPr>
          <w:del w:author="Mandar Mungee" w:id="130" w:date="2019-09-26T10:04:10Z"/>
        </w:rPr>
      </w:pPr>
      <w:del w:author="Mandar Mungee" w:id="130" w:date="2019-09-26T10:04:10Z">
        <w:r w:rsidDel="00000000" w:rsidR="00000000" w:rsidRPr="00000000">
          <w:rPr>
            <w:rtl w:val="0"/>
          </w:rPr>
          <w:delText xml:space="preserve">GRENE ROBOTICS Australia Pty Ltd</w:delText>
        </w:r>
      </w:del>
    </w:p>
    <w:p w:rsidR="00000000" w:rsidDel="00000000" w:rsidP="00000000" w:rsidRDefault="00000000" w:rsidRPr="00000000" w14:paraId="000000FA">
      <w:pPr>
        <w:rPr>
          <w:del w:author="Mandar Mungee" w:id="130" w:date="2019-09-26T10:04:10Z"/>
        </w:rPr>
      </w:pPr>
      <w:del w:author="Mandar Mungee" w:id="130" w:date="2019-09-26T10:04:10Z">
        <w:r w:rsidDel="00000000" w:rsidR="00000000" w:rsidRPr="00000000">
          <w:rPr>
            <w:rtl w:val="0"/>
          </w:rPr>
          <w:delText xml:space="preserve">201 Sussex Street, Darling Park Tower 3, Level 12, Sydney NSW 2000, attn: Senior Director, Finance with a copy to attn: General Counsel.</w:delText>
        </w:r>
      </w:del>
    </w:p>
    <w:p w:rsidR="00000000" w:rsidDel="00000000" w:rsidP="00000000" w:rsidRDefault="00000000" w:rsidRPr="00000000" w14:paraId="000000FB">
      <w:pPr>
        <w:rPr>
          <w:del w:author="Mandar Mungee" w:id="130" w:date="2019-09-26T10:04:10Z"/>
        </w:rPr>
      </w:pPr>
      <w:del w:author="Mandar Mungee" w:id="130" w:date="2019-09-26T10:04:10Z">
        <w:r w:rsidDel="00000000" w:rsidR="00000000" w:rsidRPr="00000000">
          <w:rPr>
            <w:rtl w:val="0"/>
          </w:rPr>
          <w:delText xml:space="preserve">New South Wales, Australia</w:delText>
        </w:r>
      </w:del>
    </w:p>
    <w:p w:rsidR="00000000" w:rsidDel="00000000" w:rsidP="00000000" w:rsidRDefault="00000000" w:rsidRPr="00000000" w14:paraId="000000FC">
      <w:pPr>
        <w:rPr>
          <w:ins w:author="Mandar Mungee" w:id="131" w:date="2019-09-26T10:06:47Z"/>
        </w:rPr>
      </w:pPr>
      <w:del w:author="Mandar Mungee" w:id="130" w:date="2019-09-26T10:04:10Z">
        <w:r w:rsidDel="00000000" w:rsidR="00000000" w:rsidRPr="00000000">
          <w:rPr>
            <w:rtl w:val="0"/>
          </w:rPr>
          <w:delText xml:space="preserve">New South Wales, Australia</w:delText>
        </w:r>
      </w:del>
      <w:ins w:author="Mandar Mungee" w:id="131" w:date="2019-09-26T10:06:47Z">
        <w:r w:rsidDel="00000000" w:rsidR="00000000" w:rsidRPr="00000000">
          <w:rPr>
            <w:rtl w:val="0"/>
          </w:rPr>
        </w:r>
      </w:ins>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ins w:author="Mandar Mungee" w:id="133" w:date="2019-09-26T10:06:51Z"/>
        </w:rPr>
      </w:pPr>
      <w:r w:rsidDel="00000000" w:rsidR="00000000" w:rsidRPr="00000000">
        <w:rPr>
          <w:rtl w:val="0"/>
        </w:rPr>
        <w:t xml:space="preserve">12.10 Manner of Giving Notice. Except as otherwise specified in this Agreement, all notices related to this Agreement will be in writing and will be effective upon (a) personal delivery, (b) the </w:t>
      </w:r>
      <w:ins w:author="Mandar Mungee" w:id="132" w:date="2019-09-26T10:09:35Z">
        <w:r w:rsidDel="00000000" w:rsidR="00000000" w:rsidRPr="00000000">
          <w:rPr>
            <w:rtl w:val="0"/>
          </w:rPr>
          <w:t xml:space="preserve">fifth </w:t>
        </w:r>
      </w:ins>
      <w:del w:author="Mandar Mungee" w:id="132" w:date="2019-09-26T10:09:35Z">
        <w:r w:rsidDel="00000000" w:rsidR="00000000" w:rsidRPr="00000000">
          <w:rPr>
            <w:rtl w:val="0"/>
          </w:rPr>
          <w:delText xml:space="preserve">second</w:delText>
        </w:r>
      </w:del>
      <w:r w:rsidDel="00000000" w:rsidR="00000000" w:rsidRPr="00000000">
        <w:rPr>
          <w:rtl w:val="0"/>
        </w:rPr>
        <w:t xml:space="preserve"> business day after mailing, or (c), except for notices of termination or an indemnifiable claim (“Legal Notices”), which shall clearly be identifiable as Legal Notices, the day of sending by email. Billing-related notices to Customer will be addressed to the relevant billing contact designated by Customer. All other notices to Customer will be addressed to the relevant Services system administrator designated by Customer.</w:t>
      </w:r>
      <w:ins w:author="Mandar Mungee" w:id="133" w:date="2019-09-26T10:06:51Z">
        <w:r w:rsidDel="00000000" w:rsidR="00000000" w:rsidRPr="00000000">
          <w:rPr>
            <w:rtl w:val="0"/>
          </w:rPr>
        </w:r>
      </w:ins>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ins w:author="Mandar Mungee" w:id="134" w:date="2019-09-26T10:10:00Z"/>
        </w:rPr>
      </w:pPr>
      <w:r w:rsidDel="00000000" w:rsidR="00000000" w:rsidRPr="00000000">
        <w:rPr>
          <w:rtl w:val="0"/>
        </w:rPr>
        <w:t xml:space="preserve">12.11 Agreement to Governing Law and Jurisdiction. Each party agrees to the applicable governing law above without regard to choice or conflicts of law rules, and to the exclusive jurisdiction of the applicable courts above.</w:t>
      </w:r>
      <w:ins w:author="Mandar Mungee" w:id="134" w:date="2019-09-26T10:10:00Z">
        <w:r w:rsidDel="00000000" w:rsidR="00000000" w:rsidRPr="00000000">
          <w:rPr>
            <w:rtl w:val="0"/>
          </w:rPr>
        </w:r>
      </w:ins>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ins w:author="Mandar Mungee" w:id="135" w:date="2019-09-26T10:10:11Z"/>
          <w:del w:author="Mandar Mungee" w:id="135" w:date="2019-09-26T10:10:11Z"/>
        </w:rPr>
      </w:pPr>
      <w:del w:author="Mandar Mungee" w:id="135" w:date="2019-09-26T10:10:11Z">
        <w:r w:rsidDel="00000000" w:rsidR="00000000" w:rsidRPr="00000000">
          <w:rPr>
            <w:rtl w:val="0"/>
          </w:rPr>
          <w:delText xml:space="preserve">12.12 Local Law Requirements: France. With respect to Customers domiciled in France, in the event of any conflict between any statutory law in France applicable to Customer, and the terms and conditions of this Agreement, the applicable statutory law shall prevail.</w:delText>
        </w:r>
      </w:del>
      <w:ins w:author="Mandar Mungee" w:id="135" w:date="2019-09-26T10:10:11Z">
        <w:del w:author="Mandar Mungee" w:id="135" w:date="2019-09-26T10:10:11Z">
          <w:r w:rsidDel="00000000" w:rsidR="00000000" w:rsidRPr="00000000">
            <w:rPr>
              <w:rtl w:val="0"/>
            </w:rPr>
          </w:r>
        </w:del>
      </w:ins>
    </w:p>
    <w:p w:rsidR="00000000" w:rsidDel="00000000" w:rsidP="00000000" w:rsidRDefault="00000000" w:rsidRPr="00000000" w14:paraId="00000103">
      <w:pPr>
        <w:rPr>
          <w:del w:author="Mandar Mungee" w:id="135" w:date="2019-09-26T10:10:11Z"/>
        </w:rPr>
      </w:pPr>
      <w:del w:author="Mandar Mungee" w:id="135" w:date="2019-09-26T10:10:11Z">
        <w:r w:rsidDel="00000000" w:rsidR="00000000" w:rsidRPr="00000000">
          <w:rPr>
            <w:rtl w:val="0"/>
          </w:rPr>
        </w:r>
      </w:del>
    </w:p>
    <w:p w:rsidR="00000000" w:rsidDel="00000000" w:rsidP="00000000" w:rsidRDefault="00000000" w:rsidRPr="00000000" w14:paraId="00000104">
      <w:pPr>
        <w:rPr>
          <w:del w:author="Mandar Mungee" w:id="135" w:date="2019-09-26T10:10:11Z"/>
        </w:rPr>
      </w:pPr>
      <w:del w:author="Mandar Mungee" w:id="135" w:date="2019-09-26T10:10:11Z">
        <w:r w:rsidDel="00000000" w:rsidR="00000000" w:rsidRPr="00000000">
          <w:rPr>
            <w:rtl w:val="0"/>
          </w:rPr>
          <w:delText xml:space="preserve">12.13 Local Law Requirements: Germany. With respect to Customers domiciled in Germany, Section 8 “REPRESENTATIONS, WARRANTIES, EXCLUSIVE REMEDIES AND DISCLAIMERS”, Section 9.3 “Exclusive Remedy”, and Section 10 “LIMITATION OF LIABILITY” of this Agreement are replaced with the following sections respectively:</w:delText>
        </w:r>
      </w:del>
    </w:p>
    <w:p w:rsidR="00000000" w:rsidDel="00000000" w:rsidP="00000000" w:rsidRDefault="00000000" w:rsidRPr="00000000" w14:paraId="00000105">
      <w:pPr>
        <w:rPr>
          <w:del w:author="Mandar Mungee" w:id="135" w:date="2019-09-26T10:10:11Z"/>
        </w:rPr>
      </w:pPr>
      <w:del w:author="Mandar Mungee" w:id="135" w:date="2019-09-26T10:10:11Z">
        <w:r w:rsidDel="00000000" w:rsidR="00000000" w:rsidRPr="00000000">
          <w:rPr>
            <w:rtl w:val="0"/>
          </w:rPr>
          <w:delText xml:space="preserve">8 WARRANTIES FOR CUSTOMERS DOMICILED IN GERMANY</w:delText>
        </w:r>
      </w:del>
    </w:p>
    <w:p w:rsidR="00000000" w:rsidDel="00000000" w:rsidP="00000000" w:rsidRDefault="00000000" w:rsidRPr="00000000" w14:paraId="00000106">
      <w:pPr>
        <w:rPr>
          <w:ins w:author="Mandar Mungee" w:id="135" w:date="2019-09-26T10:10:11Z"/>
          <w:del w:author="Mandar Mungee" w:id="135" w:date="2019-09-26T10:10:11Z"/>
        </w:rPr>
      </w:pPr>
      <w:del w:author="Mandar Mungee" w:id="135" w:date="2019-09-26T10:10:11Z">
        <w:r w:rsidDel="00000000" w:rsidR="00000000" w:rsidRPr="00000000">
          <w:rPr>
            <w:rtl w:val="0"/>
          </w:rPr>
          <w:delText xml:space="preserve">8.1 Agreed Quality of the Services. GRENE ROBOTICS warrants that during an applicable subscription term (a) this Agreement, the Order Forms and the Documentation will accurately describe the applicable administrative, physical, and technical safeguards for protection of the security, confidentiality and integrity of Customer Data, (b) GRENE ROBOTICS will not materially decrease the overall security of the Services, (c) the Services will perform materially in accordance with the applicable Documentation, and (d) subject to the “Integration with Non-GRENE ROBOTICS Applications” section above, GRENE ROBOTICS will not materially decrease the overall functionality of the Services.</w:delText>
        </w:r>
      </w:del>
      <w:ins w:author="Mandar Mungee" w:id="135" w:date="2019-09-26T10:10:11Z">
        <w:del w:author="Mandar Mungee" w:id="135" w:date="2019-09-26T10:10:11Z">
          <w:r w:rsidDel="00000000" w:rsidR="00000000" w:rsidRPr="00000000">
            <w:rPr>
              <w:rtl w:val="0"/>
            </w:rPr>
          </w:r>
        </w:del>
      </w:ins>
    </w:p>
    <w:p w:rsidR="00000000" w:rsidDel="00000000" w:rsidP="00000000" w:rsidRDefault="00000000" w:rsidRPr="00000000" w14:paraId="00000107">
      <w:pPr>
        <w:rPr>
          <w:del w:author="Mandar Mungee" w:id="135" w:date="2019-09-26T10:10:11Z"/>
        </w:rPr>
      </w:pPr>
      <w:del w:author="Mandar Mungee" w:id="135" w:date="2019-09-26T10:10:11Z">
        <w:r w:rsidDel="00000000" w:rsidR="00000000" w:rsidRPr="00000000">
          <w:rPr>
            <w:rtl w:val="0"/>
          </w:rPr>
        </w:r>
      </w:del>
    </w:p>
    <w:p w:rsidR="00000000" w:rsidDel="00000000" w:rsidP="00000000" w:rsidRDefault="00000000" w:rsidRPr="00000000" w14:paraId="00000108">
      <w:pPr>
        <w:rPr>
          <w:ins w:author="Mandar Mungee" w:id="136" w:date="2019-09-26T10:11:33Z"/>
          <w:del w:author="Mandar Mungee" w:id="136" w:date="2019-09-26T10:11:33Z"/>
        </w:rPr>
      </w:pPr>
      <w:del w:author="Mandar Mungee" w:id="136" w:date="2019-09-26T10:11:33Z">
        <w:r w:rsidDel="00000000" w:rsidR="00000000" w:rsidRPr="00000000">
          <w:rPr>
            <w:rtl w:val="0"/>
          </w:rPr>
          <w:delText xml:space="preserve">8.2 Content. GRENE ROBOTICS is not designating or adopting Content as its own and assumes no warranty or liability for Content. The parties agree that the “Reporting of Defects”, “Remedies resulting from Defects” and “Exclusions” section shall apply accordingly to GRENE ROBOTICS’</w:delText>
        </w:r>
        <w:r w:rsidDel="00000000" w:rsidR="00000000" w:rsidRPr="00000000">
          <w:rPr>
            <w:rtl w:val="0"/>
          </w:rPr>
          <w:delText xml:space="preserve">s</w:delText>
        </w:r>
        <w:r w:rsidDel="00000000" w:rsidR="00000000" w:rsidRPr="00000000">
          <w:rPr>
            <w:rtl w:val="0"/>
          </w:rPr>
          <w:delText xml:space="preserve"> responsibility in the event GRENE ROBOTICS is deemed responsible for Content by a court of competent jurisdiction.</w:delText>
        </w:r>
      </w:del>
      <w:ins w:author="Mandar Mungee" w:id="136" w:date="2019-09-26T10:11:33Z">
        <w:del w:author="Mandar Mungee" w:id="136" w:date="2019-09-26T10:11:33Z">
          <w:r w:rsidDel="00000000" w:rsidR="00000000" w:rsidRPr="00000000">
            <w:rPr>
              <w:rtl w:val="0"/>
            </w:rPr>
          </w:r>
        </w:del>
      </w:ins>
    </w:p>
    <w:p w:rsidR="00000000" w:rsidDel="00000000" w:rsidP="00000000" w:rsidRDefault="00000000" w:rsidRPr="00000000" w14:paraId="00000109">
      <w:pPr>
        <w:rPr>
          <w:del w:author="Mandar Mungee" w:id="136" w:date="2019-09-26T10:11:33Z"/>
        </w:rPr>
      </w:pPr>
      <w:del w:author="Mandar Mungee" w:id="136" w:date="2019-09-26T10:11:33Z">
        <w:r w:rsidDel="00000000" w:rsidR="00000000" w:rsidRPr="00000000">
          <w:rPr>
            <w:rtl w:val="0"/>
          </w:rPr>
        </w:r>
      </w:del>
    </w:p>
    <w:p w:rsidR="00000000" w:rsidDel="00000000" w:rsidP="00000000" w:rsidRDefault="00000000" w:rsidRPr="00000000" w14:paraId="0000010A">
      <w:pPr>
        <w:rPr>
          <w:ins w:author="Mandar Mungee" w:id="137" w:date="2019-09-26T10:11:37Z"/>
          <w:del w:author="Mandar Mungee" w:id="136" w:date="2019-09-26T10:11:33Z"/>
        </w:rPr>
      </w:pPr>
      <w:del w:author="Mandar Mungee" w:id="136" w:date="2019-09-26T10:11:33Z">
        <w:r w:rsidDel="00000000" w:rsidR="00000000" w:rsidRPr="00000000">
          <w:rPr>
            <w:rtl w:val="0"/>
          </w:rPr>
          <w:delText xml:space="preserve">8.3 Reporting of Defects. Customer shall report any deviation of the Services from the “Agreed Quality of the Services” section (“Defect”) to GRENE ROBOTICS in writing without undue delay and shall submit a detailed description of the Defect or, if not possible, of the symptoms of the Defect. Customer shall forward to GRENE ROBOTICS any useful information available to Customer for rectification of the Defect.</w:delText>
        </w:r>
      </w:del>
      <w:ins w:author="Mandar Mungee" w:id="137" w:date="2019-09-26T10:11:37Z">
        <w:del w:author="Mandar Mungee" w:id="136" w:date="2019-09-26T10:11:33Z">
          <w:r w:rsidDel="00000000" w:rsidR="00000000" w:rsidRPr="00000000">
            <w:rPr>
              <w:rtl w:val="0"/>
            </w:rPr>
          </w:r>
        </w:del>
      </w:ins>
    </w:p>
    <w:p w:rsidR="00000000" w:rsidDel="00000000" w:rsidP="00000000" w:rsidRDefault="00000000" w:rsidRPr="00000000" w14:paraId="0000010B">
      <w:pPr>
        <w:rPr>
          <w:del w:author="Mandar Mungee" w:id="136" w:date="2019-09-26T10:11:33Z"/>
        </w:rPr>
      </w:pPr>
      <w:del w:author="Mandar Mungee" w:id="136" w:date="2019-09-26T10:11:33Z">
        <w:r w:rsidDel="00000000" w:rsidR="00000000" w:rsidRPr="00000000">
          <w:rPr>
            <w:rtl w:val="0"/>
          </w:rPr>
        </w:r>
      </w:del>
    </w:p>
    <w:p w:rsidR="00000000" w:rsidDel="00000000" w:rsidP="00000000" w:rsidRDefault="00000000" w:rsidRPr="00000000" w14:paraId="0000010C">
      <w:pPr>
        <w:rPr>
          <w:del w:author="Mandar Mungee" w:id="136" w:date="2019-09-26T10:11:33Z"/>
        </w:rPr>
      </w:pPr>
      <w:del w:author="Mandar Mungee" w:id="136" w:date="2019-09-26T10:11:33Z">
        <w:r w:rsidDel="00000000" w:rsidR="00000000" w:rsidRPr="00000000">
          <w:rPr>
            <w:rtl w:val="0"/>
          </w:rPr>
          <w:delText xml:space="preserve">8.4 Remedies resulting from Defects. GRENE ROBOTICS shall rectify any Defect within a reasonable period of time. If such rectification fails, Customer may terminate the respective Order Form provided that GRENE ROBOTICS had enough time for curing the Defect. The “Refund or Payment upon Termination” section, sentence and 1 and sentence 3 shall apply accordingly. If GRENE ROBOTICS is responsible for the Defect or if GRENE ROBOTICS is in default with the rectification, Customer may assert claims for the damage caused in the scope specified</w:delText>
        </w:r>
      </w:del>
    </w:p>
    <w:p w:rsidR="00000000" w:rsidDel="00000000" w:rsidP="00000000" w:rsidRDefault="00000000" w:rsidRPr="00000000" w14:paraId="0000010D">
      <w:pPr>
        <w:rPr>
          <w:del w:author="Mandar Mungee" w:id="136" w:date="2019-09-26T10:11:33Z"/>
        </w:rPr>
      </w:pPr>
      <w:del w:author="Mandar Mungee" w:id="136" w:date="2019-09-26T10:11:33Z">
        <w:r w:rsidDel="00000000" w:rsidR="00000000" w:rsidRPr="00000000">
          <w:rPr>
            <w:rtl w:val="0"/>
          </w:rPr>
          <w:delText xml:space="preserve">GRENE ROBOTICS-MSA Sept 2019 Page 11 of 12</w:delText>
        </w:r>
        <w:r w:rsidDel="00000000" w:rsidR="00000000" w:rsidRPr="00000000">
          <w:rPr>
            <w:rtl w:val="0"/>
          </w:rPr>
        </w:r>
      </w:del>
    </w:p>
    <w:p w:rsidR="00000000" w:rsidDel="00000000" w:rsidP="00000000" w:rsidRDefault="00000000" w:rsidRPr="00000000" w14:paraId="0000010E">
      <w:pPr>
        <w:rPr>
          <w:ins w:author="Mandar Mungee" w:id="138" w:date="2019-09-26T10:12:13Z"/>
          <w:del w:author="Mandar Mungee" w:id="136" w:date="2019-09-26T10:11:33Z"/>
        </w:rPr>
      </w:pPr>
      <w:del w:author="Mandar Mungee" w:id="136" w:date="2019-09-26T10:11:33Z">
        <w:r w:rsidDel="00000000" w:rsidR="00000000" w:rsidRPr="00000000">
          <w:rPr>
            <w:rtl w:val="0"/>
          </w:rPr>
          <w:delText xml:space="preserve">in the “Limitation of Liability” section below.</w:delText>
        </w:r>
      </w:del>
      <w:ins w:author="Mandar Mungee" w:id="138" w:date="2019-09-26T10:12:13Z">
        <w:del w:author="Mandar Mungee" w:id="136" w:date="2019-09-26T10:11:33Z">
          <w:r w:rsidDel="00000000" w:rsidR="00000000" w:rsidRPr="00000000">
            <w:rPr>
              <w:rtl w:val="0"/>
            </w:rPr>
          </w:r>
        </w:del>
      </w:ins>
    </w:p>
    <w:p w:rsidR="00000000" w:rsidDel="00000000" w:rsidP="00000000" w:rsidRDefault="00000000" w:rsidRPr="00000000" w14:paraId="0000010F">
      <w:pPr>
        <w:rPr>
          <w:del w:author="Mandar Mungee" w:id="136" w:date="2019-09-26T10:11:33Z"/>
        </w:rPr>
      </w:pPr>
      <w:del w:author="Mandar Mungee" w:id="136" w:date="2019-09-26T10:11:33Z">
        <w:r w:rsidDel="00000000" w:rsidR="00000000" w:rsidRPr="00000000">
          <w:rPr>
            <w:rtl w:val="0"/>
          </w:rPr>
        </w:r>
      </w:del>
    </w:p>
    <w:p w:rsidR="00000000" w:rsidDel="00000000" w:rsidP="00000000" w:rsidRDefault="00000000" w:rsidRPr="00000000" w14:paraId="00000110">
      <w:pPr>
        <w:rPr>
          <w:ins w:author="Mandar Mungee" w:id="139" w:date="2019-09-26T10:12:20Z"/>
          <w:del w:author="Mandar Mungee" w:id="136" w:date="2019-09-26T10:11:33Z"/>
        </w:rPr>
      </w:pPr>
      <w:del w:author="Mandar Mungee" w:id="136" w:date="2019-09-26T10:11:33Z">
        <w:r w:rsidDel="00000000" w:rsidR="00000000" w:rsidRPr="00000000">
          <w:rPr>
            <w:rtl w:val="0"/>
          </w:rPr>
          <w:delText xml:space="preserve">8.5 Defects in Title. Defects in title of the Services shall be handled in accordance with the provisions of Clause 9 “Mutual Indemnification”.</w:delText>
        </w:r>
      </w:del>
      <w:ins w:author="Mandar Mungee" w:id="139" w:date="2019-09-26T10:12:20Z">
        <w:del w:author="Mandar Mungee" w:id="136" w:date="2019-09-26T10:11:33Z">
          <w:r w:rsidDel="00000000" w:rsidR="00000000" w:rsidRPr="00000000">
            <w:rPr>
              <w:rtl w:val="0"/>
            </w:rPr>
          </w:r>
        </w:del>
      </w:ins>
    </w:p>
    <w:p w:rsidR="00000000" w:rsidDel="00000000" w:rsidP="00000000" w:rsidRDefault="00000000" w:rsidRPr="00000000" w14:paraId="00000111">
      <w:pPr>
        <w:rPr>
          <w:del w:author="Mandar Mungee" w:id="136" w:date="2019-09-26T10:11:33Z"/>
        </w:rPr>
      </w:pPr>
      <w:del w:author="Mandar Mungee" w:id="136" w:date="2019-09-26T10:11:33Z">
        <w:r w:rsidDel="00000000" w:rsidR="00000000" w:rsidRPr="00000000">
          <w:rPr>
            <w:rtl w:val="0"/>
          </w:rPr>
        </w:r>
      </w:del>
    </w:p>
    <w:p w:rsidR="00000000" w:rsidDel="00000000" w:rsidP="00000000" w:rsidRDefault="00000000" w:rsidRPr="00000000" w14:paraId="00000112">
      <w:pPr>
        <w:rPr>
          <w:del w:author="Mandar Mungee" w:id="136" w:date="2019-09-26T10:11:33Z"/>
        </w:rPr>
      </w:pPr>
      <w:del w:author="Mandar Mungee" w:id="136" w:date="2019-09-26T10:11:33Z">
        <w:r w:rsidDel="00000000" w:rsidR="00000000" w:rsidRPr="00000000">
          <w:rPr>
            <w:rtl w:val="0"/>
          </w:rPr>
          <w:delText xml:space="preserve">8.6 Exclusions. Customer shall have no claims under this Clause 8 “Warranty” if a Defect was caused by the Services not being used by Customer in accordance with the provisions of this Agreement, the Documentation and the applicable Order Forms.</w:delText>
        </w:r>
      </w:del>
    </w:p>
    <w:p w:rsidR="00000000" w:rsidDel="00000000" w:rsidP="00000000" w:rsidRDefault="00000000" w:rsidRPr="00000000" w14:paraId="00000113">
      <w:pPr>
        <w:rPr>
          <w:del w:author="Mandar Mungee" w:id="136" w:date="2019-09-26T10:11:33Z"/>
        </w:rPr>
      </w:pPr>
      <w:del w:author="Mandar Mungee" w:id="136" w:date="2019-09-26T10:11:33Z">
        <w:r w:rsidDel="00000000" w:rsidR="00000000" w:rsidRPr="00000000">
          <w:rPr>
            <w:rtl w:val="0"/>
          </w:rPr>
          <w:delText xml:space="preserve">9.3 Liability resulting from Indemnification for Customers domiciled in Germany. The below “Limitation of Liability” section shall apply to any claims resulting from this “Mutual Indemnification” section.</w:delText>
        </w:r>
      </w:del>
    </w:p>
    <w:p w:rsidR="00000000" w:rsidDel="00000000" w:rsidP="00000000" w:rsidRDefault="00000000" w:rsidRPr="00000000" w14:paraId="00000114">
      <w:pPr>
        <w:rPr>
          <w:del w:author="Mandar Mungee" w:id="136" w:date="2019-09-26T10:11:33Z"/>
        </w:rPr>
      </w:pPr>
      <w:del w:author="Mandar Mungee" w:id="136" w:date="2019-09-26T10:11:33Z">
        <w:r w:rsidDel="00000000" w:rsidR="00000000" w:rsidRPr="00000000">
          <w:rPr>
            <w:rtl w:val="0"/>
          </w:rPr>
          <w:delText xml:space="preserve">10. LIMITATION OF LIABILITY FOR CUSTOMERS DOMICILED IN GERMANY</w:delText>
        </w:r>
      </w:del>
    </w:p>
    <w:p w:rsidR="00000000" w:rsidDel="00000000" w:rsidP="00000000" w:rsidRDefault="00000000" w:rsidRPr="00000000" w14:paraId="00000115">
      <w:pPr>
        <w:rPr>
          <w:del w:author="Mandar Mungee" w:id="136" w:date="2019-09-26T10:11:33Z"/>
        </w:rPr>
      </w:pPr>
      <w:del w:author="Mandar Mungee" w:id="136" w:date="2019-09-26T10:11:33Z">
        <w:r w:rsidDel="00000000" w:rsidR="00000000" w:rsidRPr="00000000">
          <w:rPr>
            <w:rtl w:val="0"/>
          </w:rPr>
          <w:delText xml:space="preserve">10.1 Unlimited Liability. The Parties shall be mutually liable without limitation</w:delText>
        </w:r>
      </w:del>
    </w:p>
    <w:p w:rsidR="00000000" w:rsidDel="00000000" w:rsidP="00000000" w:rsidRDefault="00000000" w:rsidRPr="00000000" w14:paraId="00000116">
      <w:pPr>
        <w:rPr>
          <w:del w:author="Mandar Mungee" w:id="136" w:date="2019-09-26T10:11:33Z"/>
        </w:rPr>
      </w:pPr>
      <w:del w:author="Mandar Mungee" w:id="136" w:date="2019-09-26T10:11:33Z">
        <w:r w:rsidDel="00000000" w:rsidR="00000000" w:rsidRPr="00000000">
          <w:rPr>
            <w:rtl w:val="0"/>
          </w:rPr>
          <w:delText xml:space="preserve">(a) in the event of willful misconduct or gross negligence,</w:delText>
        </w:r>
      </w:del>
    </w:p>
    <w:p w:rsidR="00000000" w:rsidDel="00000000" w:rsidP="00000000" w:rsidRDefault="00000000" w:rsidRPr="00000000" w14:paraId="00000117">
      <w:pPr>
        <w:rPr>
          <w:del w:author="Mandar Mungee" w:id="136" w:date="2019-09-26T10:11:33Z"/>
        </w:rPr>
      </w:pPr>
      <w:del w:author="Mandar Mungee" w:id="136" w:date="2019-09-26T10:11:33Z">
        <w:r w:rsidDel="00000000" w:rsidR="00000000" w:rsidRPr="00000000">
          <w:rPr>
            <w:rtl w:val="0"/>
          </w:rPr>
          <w:delText xml:space="preserve">(b) within the scope of a guarantee taken over by the respective party,</w:delText>
        </w:r>
      </w:del>
    </w:p>
    <w:p w:rsidR="00000000" w:rsidDel="00000000" w:rsidP="00000000" w:rsidRDefault="00000000" w:rsidRPr="00000000" w14:paraId="00000118">
      <w:pPr>
        <w:rPr>
          <w:del w:author="Mandar Mungee" w:id="136" w:date="2019-09-26T10:11:33Z"/>
        </w:rPr>
      </w:pPr>
      <w:del w:author="Mandar Mungee" w:id="136" w:date="2019-09-26T10:11:33Z">
        <w:r w:rsidDel="00000000" w:rsidR="00000000" w:rsidRPr="00000000">
          <w:rPr>
            <w:rtl w:val="0"/>
          </w:rPr>
          <w:delText xml:space="preserve">(c) in the event that a defect is maliciously concealed,</w:delText>
        </w:r>
      </w:del>
    </w:p>
    <w:p w:rsidR="00000000" w:rsidDel="00000000" w:rsidP="00000000" w:rsidRDefault="00000000" w:rsidRPr="00000000" w14:paraId="00000119">
      <w:pPr>
        <w:rPr>
          <w:del w:author="Mandar Mungee" w:id="136" w:date="2019-09-26T10:11:33Z"/>
        </w:rPr>
      </w:pPr>
      <w:del w:author="Mandar Mungee" w:id="136" w:date="2019-09-26T10:11:33Z">
        <w:r w:rsidDel="00000000" w:rsidR="00000000" w:rsidRPr="00000000">
          <w:rPr>
            <w:rtl w:val="0"/>
          </w:rPr>
          <w:delText xml:space="preserve">(d) in case of an injury to life, body or health,</w:delText>
        </w:r>
      </w:del>
    </w:p>
    <w:p w:rsidR="00000000" w:rsidDel="00000000" w:rsidP="00000000" w:rsidRDefault="00000000" w:rsidRPr="00000000" w14:paraId="0000011A">
      <w:pPr>
        <w:rPr>
          <w:del w:author="Mandar Mungee" w:id="136" w:date="2019-09-26T10:11:33Z"/>
        </w:rPr>
      </w:pPr>
      <w:del w:author="Mandar Mungee" w:id="136" w:date="2019-09-26T10:11:33Z">
        <w:r w:rsidDel="00000000" w:rsidR="00000000" w:rsidRPr="00000000">
          <w:rPr>
            <w:rtl w:val="0"/>
          </w:rPr>
          <w:delText xml:space="preserve">(e) according to the German Product Liability Law.</w:delText>
        </w:r>
      </w:del>
    </w:p>
    <w:p w:rsidR="00000000" w:rsidDel="00000000" w:rsidP="00000000" w:rsidRDefault="00000000" w:rsidRPr="00000000" w14:paraId="0000011B">
      <w:pPr>
        <w:rPr>
          <w:del w:author="Mandar Mungee" w:id="136" w:date="2019-09-26T10:11:33Z"/>
        </w:rPr>
      </w:pPr>
      <w:del w:author="Mandar Mungee" w:id="136" w:date="2019-09-26T10:11:33Z">
        <w:r w:rsidDel="00000000" w:rsidR="00000000" w:rsidRPr="00000000">
          <w:rPr>
            <w:rtl w:val="0"/>
          </w:rPr>
          <w:delText xml:space="preserve">10.2 Liability for Breach of Cardinal Duties. If cardinal duties are infringed due to slight negligence and if, as a consequence, the achievement of the objective of this Agreement including any applicable Order Form is endangered, or in the case of a slightly negligent failure to comply with duties, the very discharge of which is an essential prerequisite for the proper performance of this Agreement (including any applicable Order Form), the parties’ liability shall be limited to foreseeable damage typical for the contract. In all other respects, any liability for damage caused by slight negligence shall be excluded.</w:delText>
        </w:r>
      </w:del>
    </w:p>
    <w:p w:rsidR="00000000" w:rsidDel="00000000" w:rsidP="00000000" w:rsidRDefault="00000000" w:rsidRPr="00000000" w14:paraId="0000011C">
      <w:pPr>
        <w:rPr>
          <w:del w:author="Mandar Mungee" w:id="136" w:date="2019-09-26T10:11:33Z"/>
        </w:rPr>
      </w:pPr>
      <w:del w:author="Mandar Mungee" w:id="136" w:date="2019-09-26T10:11:33Z">
        <w:r w:rsidDel="00000000" w:rsidR="00000000" w:rsidRPr="00000000">
          <w:rPr>
            <w:rtl w:val="0"/>
          </w:rPr>
          <w:delText xml:space="preserve">10.3 Liability Cap. Unless the parties are liable in accordance with “Unlimited Liability” section above, in no event shall the aggregate liability of each party together with all of its Affiliates arising out of or related to this Agreement exceed the total amount paid by Customer and its Affiliates hereunder for the Services giving rise to the liability in the 12 months preceding the first incident out of which the liability arose. The foregoing limitation will not limit Customer’s and its Affiliates’ payment obligations under the “Fees and Payment” section above.</w:delText>
        </w:r>
      </w:del>
    </w:p>
    <w:p w:rsidR="00000000" w:rsidDel="00000000" w:rsidP="00000000" w:rsidRDefault="00000000" w:rsidRPr="00000000" w14:paraId="0000011D">
      <w:pPr>
        <w:rPr/>
      </w:pPr>
      <w:del w:author="Mandar Mungee" w:id="136" w:date="2019-09-26T10:11:33Z">
        <w:r w:rsidDel="00000000" w:rsidR="00000000" w:rsidRPr="00000000">
          <w:rPr>
            <w:rtl w:val="0"/>
          </w:rPr>
          <w:delText xml:space="preserve">10.4 Scope. With the exception of liability in accordance with the “Unlimited Liability” section, the above limitations of liability shall apply to all claims for damages, irrespective of the legal basis including claims for tort damages. The above limitations of liability also apply in the case of claims for a party’s damages against the respective other party’s employees, agents or bodies.</w:delText>
        </w:r>
      </w:del>
      <w:r w:rsidDel="00000000" w:rsidR="00000000" w:rsidRPr="00000000">
        <w:rPr>
          <w:rtl w:val="0"/>
        </w:rPr>
      </w:r>
    </w:p>
    <w:p w:rsidR="00000000" w:rsidDel="00000000" w:rsidP="00000000" w:rsidRDefault="00000000" w:rsidRPr="00000000" w14:paraId="0000011E">
      <w:pPr>
        <w:rPr>
          <w:ins w:author="Mandar Mungee" w:id="140" w:date="2019-09-26T10:16:17Z"/>
        </w:rPr>
      </w:pPr>
      <w:ins w:author="Mandar Mungee" w:id="140" w:date="2019-09-26T10:16:17Z">
        <w:r w:rsidDel="00000000" w:rsidR="00000000" w:rsidRPr="00000000">
          <w:rPr>
            <w:rtl w:val="0"/>
          </w:rPr>
        </w:r>
      </w:ins>
    </w:p>
    <w:p w:rsidR="00000000" w:rsidDel="00000000" w:rsidP="00000000" w:rsidRDefault="00000000" w:rsidRPr="00000000" w14:paraId="0000011F">
      <w:pPr>
        <w:rPr>
          <w:del w:author="Mandar Mungee" w:id="140" w:date="2019-09-26T10:16:17Z"/>
        </w:rPr>
      </w:pPr>
      <w:del w:author="Mandar Mungee" w:id="140" w:date="2019-09-26T10:16:17Z">
        <w:r w:rsidDel="00000000" w:rsidR="00000000" w:rsidRPr="00000000">
          <w:rPr>
            <w:rtl w:val="0"/>
          </w:rPr>
          <w:delText xml:space="preserve">12.14 Local Law Requirements: Italy. With respect to Customers domiciled in Italy, Section 5.2 “Invoicing and Payment”, Section 5.3 “Overdue Charges”, Section 5.4 “Suspension of Service and Acceleration”, and Section 12.2 “Anti Corruption” of this Agreement are replaced with the following sections respectively:</w:delText>
        </w:r>
      </w:del>
    </w:p>
    <w:p w:rsidR="00000000" w:rsidDel="00000000" w:rsidP="00000000" w:rsidRDefault="00000000" w:rsidRPr="00000000" w14:paraId="00000120">
      <w:pPr>
        <w:rPr>
          <w:del w:author="Mandar Mungee" w:id="140" w:date="2019-09-26T10:16:17Z"/>
        </w:rPr>
      </w:pPr>
      <w:del w:author="Mandar Mungee" w:id="140" w:date="2019-09-26T10:16:17Z">
        <w:r w:rsidDel="00000000" w:rsidR="00000000" w:rsidRPr="00000000">
          <w:rPr>
            <w:rtl w:val="0"/>
          </w:rPr>
          <w:delText xml:space="preserve">5.2. Invoicing and Payment</w:delText>
        </w:r>
      </w:del>
    </w:p>
    <w:p w:rsidR="00000000" w:rsidDel="00000000" w:rsidP="00000000" w:rsidRDefault="00000000" w:rsidRPr="00000000" w14:paraId="00000121">
      <w:pPr>
        <w:rPr>
          <w:del w:author="Mandar Mungee" w:id="140" w:date="2019-09-26T10:16:17Z"/>
        </w:rPr>
      </w:pPr>
      <w:del w:author="Mandar Mungee" w:id="140" w:date="2019-09-26T10:16:17Z">
        <w:r w:rsidDel="00000000" w:rsidR="00000000" w:rsidRPr="00000000">
          <w:rPr>
            <w:rtl w:val="0"/>
          </w:rPr>
          <w:delText xml:space="preserve">5.2.1 Invoicing and Payment. Fees will be invoiced in advance and otherwise in accordance with the relevant Order Form. Unless otherwise stated in the Order Form, fees are due net 30 days from the invoice date. The parties acknowledge that invoices are also be submitted electronically by GRENE ROBOTICS in accordance with the “Electronic Invoicing” section below through the Agenzia delle Entrate’s Exchange System (SDI – Sistema di Interscambio) and any delay due to the SDI shall not affect the foregoing payment term. Customer shall be responsible for providing complete and accurate billing and contact information to GRENE ROBOTICS and shall notify GRENE ROBOTICS of any changes to such information.</w:delText>
        </w:r>
      </w:del>
    </w:p>
    <w:p w:rsidR="00000000" w:rsidDel="00000000" w:rsidP="00000000" w:rsidRDefault="00000000" w:rsidRPr="00000000" w14:paraId="00000122">
      <w:pPr>
        <w:rPr>
          <w:del w:author="Mandar Mungee" w:id="140" w:date="2019-09-26T10:16:17Z"/>
        </w:rPr>
      </w:pPr>
      <w:del w:author="Mandar Mungee" w:id="140" w:date="2019-09-26T10:16:17Z">
        <w:r w:rsidDel="00000000" w:rsidR="00000000" w:rsidRPr="00000000">
          <w:rPr>
            <w:rtl w:val="0"/>
          </w:rPr>
          <w:delText xml:space="preserve">5.2.2 Electronic Invoicing. The invoice will be issued in electronic format as defined in article 1, paragraph 916, of Law no. 205 of December 27, 2017, which introduced the obligation of electronic invoicing, starting from January 1, 2019, for the sale of goods and services performed between residents, established or identified in the territory of the Italian State. To facilitate such electronic invoicing, Customer shall provide to GRENE ROBOTICS at least the following information in writing: Customer full registered company name, registered office address, VAT number, tax/fiscal code and any additional code and/or relevant information required under applicable law. In any event, the parties shall cooperate diligently to enable such electronic invoicing process. Any error due to the provision by Customer of incorrect or insufficient invoicing information preventing (a) GRENE ROBOTICS to successfully submit the electronic invoice to the SDI or (b) the SDI to duly and effectively process such invoice or (c) which, in any event, requires GRENE ROBOTICS to issue an invoice again, shall not result in an extension of the payment term set out in the “Invoicing and Payment” section above, and such term shall still be calculated from the date of the original invoice. GRENE ROBOTICS reserves the right to provide any invoice copy in electronic form via email in addition to the electronic invoicing described herein.</w:delText>
        </w:r>
      </w:del>
    </w:p>
    <w:p w:rsidR="00000000" w:rsidDel="00000000" w:rsidP="00000000" w:rsidRDefault="00000000" w:rsidRPr="00000000" w14:paraId="00000123">
      <w:pPr>
        <w:rPr>
          <w:del w:author="Mandar Mungee" w:id="140" w:date="2019-09-26T10:16:17Z"/>
        </w:rPr>
      </w:pPr>
      <w:del w:author="Mandar Mungee" w:id="140" w:date="2019-09-26T10:16:17Z">
        <w:r w:rsidDel="00000000" w:rsidR="00000000" w:rsidRPr="00000000">
          <w:rPr>
            <w:rtl w:val="0"/>
          </w:rPr>
          <w:delText xml:space="preserve">5.2.3 Split Payment. If subject to the “split payment” regime, Customer shall be exclusively responsible for payment of any VAT amount due, provided that Customer shall confirm to GRENE ROBOTICS the applicability of such regime and, if applicable, Customer shall provide proof of such VAT payment to GRENE ROBOTICS and, if applicable, Customer shall provide proof of such VAT payment to GRENE ROBOTICS.</w:delText>
        </w:r>
      </w:del>
    </w:p>
    <w:p w:rsidR="00000000" w:rsidDel="00000000" w:rsidP="00000000" w:rsidRDefault="00000000" w:rsidRPr="00000000" w14:paraId="00000124">
      <w:pPr>
        <w:rPr>
          <w:del w:author="Mandar Mungee" w:id="140" w:date="2019-09-26T10:16:17Z"/>
        </w:rPr>
      </w:pPr>
      <w:del w:author="Mandar Mungee" w:id="140" w:date="2019-09-26T10:16:17Z">
        <w:r w:rsidDel="00000000" w:rsidR="00000000" w:rsidRPr="00000000">
          <w:rPr>
            <w:rtl w:val="0"/>
          </w:rPr>
          <w:delText xml:space="preserve">GRENE ROBOTICS-MSA Sept 2019 Page 12 of 12</w:delText>
        </w:r>
      </w:del>
    </w:p>
    <w:p w:rsidR="00000000" w:rsidDel="00000000" w:rsidP="00000000" w:rsidRDefault="00000000" w:rsidRPr="00000000" w14:paraId="00000125">
      <w:pPr>
        <w:rPr>
          <w:del w:author="Mandar Mungee" w:id="140" w:date="2019-09-26T10:16:17Z"/>
        </w:rPr>
      </w:pPr>
      <w:del w:author="Mandar Mungee" w:id="140" w:date="2019-09-26T10:16:17Z">
        <w:r w:rsidDel="00000000" w:rsidR="00000000" w:rsidRPr="00000000">
          <w:rPr>
            <w:rtl w:val="0"/>
          </w:rPr>
          <w:delText xml:space="preserve">5.3 Overdue Charges. Subject to the “Payment Disputes” section below, if any invoiced amount is not received by GRENE ROBOTICS by the due date, then without limiting GRENE ROBOTICS’s rights or remedies, those charges, without the need for notice of default, may accrue late interest at the rate of 1.5% of the outstanding balance per month, or the maximum rate permitted by law (Legislative Decree no. 231/2002), whichever is lower and/or (b) GRENE ROBOTICS may condition future subscription renewals and Order Forms on payment terms shorter than those specified in the “Invoicing and Payment” section above.</w:delText>
        </w:r>
      </w:del>
    </w:p>
    <w:p w:rsidR="00000000" w:rsidDel="00000000" w:rsidP="00000000" w:rsidRDefault="00000000" w:rsidRPr="00000000" w14:paraId="00000126">
      <w:pPr>
        <w:rPr/>
      </w:pPr>
      <w:del w:author="Mandar Mungee" w:id="140" w:date="2019-09-26T10:16:17Z">
        <w:r w:rsidDel="00000000" w:rsidR="00000000" w:rsidRPr="00000000">
          <w:rPr>
            <w:rtl w:val="0"/>
          </w:rPr>
          <w:delText xml:space="preserve">5.4. Suspension of Service. Subject to the “Payment Disputes” section below, if any charge owing by Customer under this or any other agreement for services is 30 days or more overdue, (or 10 or more days overdue in the case of amounts Customer has authorized GRENE ROBOTICS to charge to Customer’s credit card), GRENE ROBOTICS may, without limiting its other rights and remedies, suspend Services until such amounts are paid in full, provided that, other than for customers paying by credit card or direct debit whose payment has been declined, GRENE ROBOTICS will give Customer at least 10 days’ prior notice that its account is overdue, in accordance with the “Manner of Giving Notice” section below for billing notices, before suspending services to Customer.</w:delText>
        </w:r>
      </w:del>
      <w:r w:rsidDel="00000000" w:rsidR="00000000" w:rsidRPr="00000000">
        <w:rPr>
          <w:rtl w:val="0"/>
        </w:rPr>
      </w:r>
    </w:p>
    <w:p w:rsidR="00000000" w:rsidDel="00000000" w:rsidP="00000000" w:rsidRDefault="00000000" w:rsidRPr="00000000" w14:paraId="00000127">
      <w:pPr>
        <w:rPr>
          <w:ins w:author="Mandar Mungee" w:id="141" w:date="2019-09-26T10:16:48Z"/>
        </w:rPr>
      </w:pPr>
      <w:ins w:author="Mandar Mungee" w:id="141" w:date="2019-09-26T10:16:48Z">
        <w:r w:rsidDel="00000000" w:rsidR="00000000" w:rsidRPr="00000000">
          <w:rPr>
            <w:rtl w:val="0"/>
          </w:rPr>
        </w:r>
      </w:ins>
    </w:p>
    <w:p w:rsidR="00000000" w:rsidDel="00000000" w:rsidP="00000000" w:rsidRDefault="00000000" w:rsidRPr="00000000" w14:paraId="00000128">
      <w:pPr>
        <w:rPr/>
      </w:pPr>
      <w:r w:rsidDel="00000000" w:rsidR="00000000" w:rsidRPr="00000000">
        <w:rPr>
          <w:rtl w:val="0"/>
        </w:rPr>
        <w:t xml:space="preserve">12.2 Anti-Corruption.</w:t>
      </w:r>
    </w:p>
    <w:p w:rsidR="00000000" w:rsidDel="00000000" w:rsidP="00000000" w:rsidRDefault="00000000" w:rsidRPr="00000000" w14:paraId="00000129">
      <w:pPr>
        <w:rPr/>
      </w:pPr>
      <w:r w:rsidDel="00000000" w:rsidR="00000000" w:rsidRPr="00000000">
        <w:rPr>
          <w:rtl w:val="0"/>
        </w:rPr>
        <w:t xml:space="preserve">12.2.1 Anti-Corruption. Neither party has received or been offered any illegal or improper bribe, kickback, payment, gift, or thing of value from an employee or agent of the other party in connection with this Agreement. Reasonable gifts and entertainment provided in the ordinary course of business do not violate the above restriction.</w:t>
      </w:r>
    </w:p>
    <w:p w:rsidR="00000000" w:rsidDel="00000000" w:rsidP="00000000" w:rsidRDefault="00000000" w:rsidRPr="00000000" w14:paraId="0000012A">
      <w:pPr>
        <w:rPr>
          <w:ins w:author="Mandar Mungee" w:id="142" w:date="2019-09-26T10:16:52Z"/>
        </w:rPr>
      </w:pPr>
      <w:ins w:author="Mandar Mungee" w:id="142" w:date="2019-09-26T10:16:52Z">
        <w:r w:rsidDel="00000000" w:rsidR="00000000" w:rsidRPr="00000000">
          <w:rPr>
            <w:rtl w:val="0"/>
          </w:rPr>
        </w:r>
      </w:ins>
    </w:p>
    <w:p w:rsidR="00000000" w:rsidDel="00000000" w:rsidP="00000000" w:rsidRDefault="00000000" w:rsidRPr="00000000" w14:paraId="0000012B">
      <w:pPr>
        <w:rPr/>
      </w:pPr>
      <w:r w:rsidDel="00000000" w:rsidR="00000000" w:rsidRPr="00000000">
        <w:rPr>
          <w:rtl w:val="0"/>
        </w:rPr>
        <w:t xml:space="preserve">12.2.2 Code of Conduct and Organization, Management and Control Model. Customer acknowledges that GRENE ROBOTICS has adopted an Organization, Management and Control Model pursuant to Legislative Decree 231/2001 to prevent crimes provided for therein and commits to comply with the principles contained in the above Legislative Decree 231/2001 and in the GRENE ROBOTICS Code of Conduct which is available at the following link: </w:t>
      </w:r>
      <w:r w:rsidDel="00000000" w:rsidR="00000000" w:rsidRPr="00000000">
        <w:rPr>
          <w:highlight w:val="yellow"/>
          <w:rtl w:val="0"/>
          <w:rPrChange w:author="Mandar Mungee" w:id="143" w:date="2019-09-26T10:17:13Z">
            <w:rPr/>
          </w:rPrChange>
        </w:rPr>
        <w:t xml:space="preserve">https://www.salesforce.com/content/dam/web/en_us/www/documents/legal/compliance%20documents/salesforce-code-of-conduct.pdf</w:t>
      </w:r>
      <w:r w:rsidDel="00000000" w:rsidR="00000000" w:rsidRPr="00000000">
        <w:rPr>
          <w:rtl w:val="0"/>
        </w:rPr>
        <w:t xml:space="preserve">. Customer also acknowledges and agrees that the violation of the principles and the provisions contained in Legislative Decree 231/2001 and in the GRENE ROBOTICS Code of Conduct by Customer may entitle GRENE ROBOTICS, based on the severity of the violation, to terminate this Agreement for cause as set out in Section 11.3(i) above.</w:t>
      </w:r>
    </w:p>
    <w:p w:rsidR="00000000" w:rsidDel="00000000" w:rsidP="00000000" w:rsidRDefault="00000000" w:rsidRPr="00000000" w14:paraId="0000012C">
      <w:pPr>
        <w:rPr>
          <w:del w:author="Praveen Kumar" w:id="144" w:date="2019-09-26T11:33:33Z"/>
        </w:rPr>
      </w:pPr>
      <w:del w:author="Praveen Kumar" w:id="144" w:date="2019-09-26T11:33:33Z">
        <w:r w:rsidDel="00000000" w:rsidR="00000000" w:rsidRPr="00000000">
          <w:rPr>
            <w:rtl w:val="0"/>
          </w:rPr>
          <w:delText xml:space="preserve">12.15 Local Law Requirements: Spain. With respect to Customers domiciled in Spain, in the event of any conflict between any statutory law in Spain applicable to Customer, and the terms and conditions of this Agreement, the applicable statutory law shall prevail.</w:delText>
        </w:r>
      </w:del>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raveen Kumar" w:id="1" w:date="2019-10-18T05:13:58Z">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+bharat@grenerobotics.com ::green-technical ; yellow - to notify if it is not technical</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Bharat Masimukku - Grene Robotics_</w:t>
      </w:r>
    </w:p>
  </w:comment>
  <w:comment w:author="Praveen Kumar" w:id="0" w:date="2019-10-18T05:14:46Z">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+parameshwar@grenerobotics.com :green-technical ; yellow - to notify if it is not technical</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Parameshwar Reddy_</w:t>
      </w:r>
    </w:p>
  </w:comment>
  <w:comment w:author="Mandar Mungee" w:id="2" w:date="2019-09-26T06:15:15Z">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highlighted portion can be deleted? Please confirm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